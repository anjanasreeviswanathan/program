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2"/>
          <w:szCs w:val="22"/>
          <w:shd w:val="clear" w:fill="FFFFFF"/>
          <w:lang w:val="en-IN"/>
        </w:rPr>
        <w:t>EX.NO 5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2"/>
          <w:szCs w:val="22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2"/>
          <w:szCs w:val="22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2"/>
          <w:szCs w:val="22"/>
          <w:shd w:val="clear" w:fill="FFFFFF"/>
          <w:lang w:val="en-IN"/>
        </w:rPr>
        <w:t>DATA PREDICTION ALGORITHM</w:t>
      </w:r>
    </w:p>
    <w:p>
      <w:pPr>
        <w:jc w:val="center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2"/>
          <w:szCs w:val="22"/>
          <w:shd w:val="clear" w:fill="FFFFFF"/>
          <w:lang w:val="en-IN"/>
        </w:rPr>
      </w:pPr>
    </w:p>
    <w:p>
      <w:pPr>
        <w:jc w:val="both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2"/>
          <w:szCs w:val="22"/>
          <w:shd w:val="clear" w:fill="FFFFFF"/>
          <w:lang w:val="en-IN"/>
        </w:rPr>
        <w:t>AIM:</w:t>
      </w:r>
    </w:p>
    <w:p>
      <w:pPr>
        <w:jc w:val="both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2"/>
          <w:szCs w:val="22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2"/>
          <w:szCs w:val="22"/>
          <w:shd w:val="clear" w:fill="FFFFFF"/>
          <w:lang w:val="en-IN"/>
        </w:rPr>
        <w:t>To build and evaluate a Linear Regression model for prediction tasks using R programming language.</w:t>
      </w:r>
    </w:p>
    <w:p>
      <w:pPr>
        <w:jc w:val="both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2"/>
          <w:szCs w:val="22"/>
          <w:shd w:val="clear" w:fill="FFFFFF"/>
          <w:lang w:val="en-IN"/>
        </w:rPr>
      </w:pPr>
    </w:p>
    <w:p>
      <w:pPr>
        <w:jc w:val="both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2"/>
          <w:szCs w:val="22"/>
          <w:shd w:val="clear" w:fill="FFFFFF"/>
          <w:lang w:val="en-IN"/>
        </w:rPr>
        <w:t>ALGORITHM:</w:t>
      </w:r>
    </w:p>
    <w:p>
      <w:pPr>
        <w:jc w:val="both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2"/>
          <w:szCs w:val="22"/>
          <w:shd w:val="clear" w:fill="FFFFFF"/>
          <w:lang w:val="en-IN"/>
        </w:rPr>
      </w:pPr>
    </w:p>
    <w:p>
      <w:pPr>
        <w:numPr>
          <w:ilvl w:val="0"/>
          <w:numId w:val="1"/>
        </w:numPr>
        <w:spacing w:line="360" w:lineRule="auto"/>
        <w:jc w:val="both"/>
        <w:rPr>
          <w:rStyle w:val="9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</w:pPr>
      <w:r>
        <w:rPr>
          <w:rStyle w:val="9"/>
          <w:rFonts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I</w:t>
      </w:r>
      <w:r>
        <w:rPr>
          <w:rStyle w:val="9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nstall and Load Required Packages:</w:t>
      </w:r>
    </w:p>
    <w:p>
      <w:pPr>
        <w:spacing w:line="360" w:lineRule="auto"/>
        <w:jc w:val="both"/>
        <w:rPr>
          <w:rStyle w:val="9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  <w:lang w:val="en-IN"/>
        </w:rPr>
      </w:pPr>
      <w:r>
        <w:rPr>
          <w:rStyle w:val="9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  <w:lang w:val="en-IN"/>
        </w:rPr>
        <w:tab/>
      </w:r>
      <w:r>
        <w:rPr>
          <w:rStyle w:val="9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  <w:lang w:val="en-IN"/>
        </w:rPr>
        <w:t>install.packages("caret")</w:t>
      </w:r>
    </w:p>
    <w:p>
      <w:pPr>
        <w:spacing w:line="360" w:lineRule="auto"/>
        <w:jc w:val="both"/>
        <w:rPr>
          <w:rStyle w:val="9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  <w:lang w:val="en-IN"/>
        </w:rPr>
      </w:pPr>
      <w:r>
        <w:rPr>
          <w:rStyle w:val="9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  <w:lang w:val="en-IN"/>
        </w:rPr>
        <w:tab/>
      </w:r>
      <w:r>
        <w:rPr>
          <w:rStyle w:val="9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  <w:lang w:val="en-IN"/>
        </w:rPr>
        <w:t>library(caret)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Style w:val="9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</w:pPr>
      <w:r>
        <w:rPr>
          <w:rStyle w:val="9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Load Dataset:</w:t>
      </w:r>
    </w:p>
    <w:p>
      <w:pPr>
        <w:spacing w:line="360" w:lineRule="auto"/>
        <w:jc w:val="both"/>
        <w:rPr>
          <w:rStyle w:val="9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  <w:lang w:val="en-IN"/>
        </w:rPr>
      </w:pPr>
      <w:r>
        <w:rPr>
          <w:rStyle w:val="9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  <w:lang w:val="en-IN"/>
        </w:rPr>
        <w:tab/>
      </w:r>
      <w:r>
        <w:rPr>
          <w:rStyle w:val="9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  <w:lang w:val="en-IN"/>
        </w:rPr>
        <w:t># Load dataset</w:t>
      </w:r>
    </w:p>
    <w:p>
      <w:pPr>
        <w:spacing w:line="360" w:lineRule="auto"/>
        <w:ind w:firstLine="720" w:firstLineChars="0"/>
        <w:jc w:val="both"/>
        <w:rPr>
          <w:rStyle w:val="9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  <w:lang w:val="en-IN"/>
        </w:rPr>
      </w:pPr>
      <w:r>
        <w:rPr>
          <w:rStyle w:val="9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  <w:lang w:val="en-IN"/>
        </w:rPr>
        <w:t>data(mtcars)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</w:pPr>
      <w:r>
        <w:rPr>
          <w:rStyle w:val="9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Data Preprocessing: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 xml:space="preserve"> </w:t>
      </w:r>
    </w:p>
    <w:p>
      <w:pPr>
        <w:spacing w:line="360" w:lineRule="auto"/>
        <w:ind w:firstLine="720" w:firstLineChars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Perform necessary preprocessing steps such as removing missing values, scaling, encoding categorical variables, etc. For example:</w:t>
      </w:r>
    </w:p>
    <w:p>
      <w:pPr>
        <w:spacing w:line="360" w:lineRule="auto"/>
        <w:ind w:firstLine="720" w:firstLineChars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IN"/>
        </w:rPr>
        <w:t># Check for missing values</w:t>
      </w:r>
    </w:p>
    <w:p>
      <w:pPr>
        <w:spacing w:line="360" w:lineRule="auto"/>
        <w:ind w:firstLine="720" w:firstLineChars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IN"/>
        </w:rPr>
        <w:t>sum(is.na(mtcars))</w:t>
      </w:r>
    </w:p>
    <w:p>
      <w:pPr>
        <w:spacing w:line="360" w:lineRule="auto"/>
        <w:ind w:firstLine="720" w:firstLineChars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IN"/>
        </w:rPr>
        <w:t># Split data into predictors and target variable</w:t>
      </w:r>
    </w:p>
    <w:p>
      <w:pPr>
        <w:spacing w:line="360" w:lineRule="auto"/>
        <w:ind w:firstLine="720" w:firstLineChars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IN"/>
        </w:rPr>
        <w:t>predictors &lt;- mtcars[, -1] # All columns except the first one (mpg)</w:t>
      </w:r>
    </w:p>
    <w:p>
      <w:pPr>
        <w:spacing w:line="360" w:lineRule="auto"/>
        <w:ind w:firstLine="720" w:firstLineChars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IN"/>
        </w:rPr>
        <w:t>target &lt;- mtcars[, 1] # First column (mpg)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</w:pPr>
      <w:r>
        <w:rPr>
          <w:rStyle w:val="9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Split Data into Training and Testing Sets: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 xml:space="preserve"> </w:t>
      </w:r>
    </w:p>
    <w:p>
      <w:pPr>
        <w:spacing w:line="360" w:lineRule="auto"/>
        <w:ind w:firstLine="720" w:firstLineChars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Split the data into training and testing sets for model evaluation.</w:t>
      </w:r>
    </w:p>
    <w:p>
      <w:pPr>
        <w:spacing w:line="360" w:lineRule="auto"/>
        <w:ind w:firstLine="720" w:firstLineChars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IN"/>
        </w:rPr>
        <w:t># Split data into training and testing sets</w:t>
      </w:r>
    </w:p>
    <w:p>
      <w:pPr>
        <w:spacing w:line="360" w:lineRule="auto"/>
        <w:ind w:firstLine="720" w:firstLineChars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IN"/>
        </w:rPr>
        <w:t>set.seed(123)</w:t>
      </w:r>
    </w:p>
    <w:p>
      <w:pPr>
        <w:spacing w:line="360" w:lineRule="auto"/>
        <w:ind w:firstLine="720" w:firstLineChars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IN"/>
        </w:rPr>
        <w:t>trainIndex &lt;- createDataPartition(target, p = 0.8, list = FALSE)</w:t>
      </w:r>
    </w:p>
    <w:p>
      <w:pPr>
        <w:spacing w:line="360" w:lineRule="auto"/>
        <w:ind w:firstLine="720" w:firstLineChars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IN"/>
        </w:rPr>
        <w:t>trainData &lt;- predictors[trainIndex, ]</w:t>
      </w:r>
    </w:p>
    <w:p>
      <w:pPr>
        <w:spacing w:line="360" w:lineRule="auto"/>
        <w:ind w:firstLine="720" w:firstLineChars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IN"/>
        </w:rPr>
        <w:t>testData &lt;- predictors[-trainIndex, ]</w:t>
      </w:r>
    </w:p>
    <w:p>
      <w:pPr>
        <w:spacing w:line="360" w:lineRule="auto"/>
        <w:ind w:firstLine="720" w:firstLineChars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IN"/>
        </w:rPr>
        <w:t>trainTarget &lt;- target[trainIndex]</w:t>
      </w:r>
    </w:p>
    <w:p>
      <w:pPr>
        <w:spacing w:line="360" w:lineRule="auto"/>
        <w:ind w:firstLine="720" w:firstLineChars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IN"/>
        </w:rPr>
        <w:t>testTarget &lt;- target[-trainIndex]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Style w:val="9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</w:pPr>
      <w:r>
        <w:rPr>
          <w:rStyle w:val="9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Build Linear Regression Model:</w:t>
      </w:r>
    </w:p>
    <w:p>
      <w:pPr>
        <w:spacing w:line="360" w:lineRule="auto"/>
        <w:ind w:firstLine="720" w:firstLineChars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 xml:space="preserve"> Train a Linear Regression model using the training data.</w:t>
      </w:r>
    </w:p>
    <w:p>
      <w:pPr>
        <w:spacing w:line="360" w:lineRule="auto"/>
        <w:jc w:val="both"/>
        <w:rPr>
          <w:rStyle w:val="9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  <w:lang w:val="en-IN"/>
        </w:rPr>
      </w:pPr>
      <w:r>
        <w:rPr>
          <w:rStyle w:val="9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  <w:lang w:val="en-IN"/>
        </w:rPr>
        <w:t># Train Linear Regression model</w:t>
      </w:r>
    </w:p>
    <w:p>
      <w:pPr>
        <w:spacing w:line="360" w:lineRule="auto"/>
        <w:jc w:val="both"/>
        <w:rPr>
          <w:rStyle w:val="9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  <w:lang w:val="en-IN"/>
        </w:rPr>
      </w:pPr>
      <w:r>
        <w:rPr>
          <w:rStyle w:val="9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  <w:lang w:val="en-IN"/>
        </w:rPr>
        <w:t>lm_model &lt;- train(trainData, trainTarget, method = "lm")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</w:pPr>
      <w:r>
        <w:rPr>
          <w:rStyle w:val="9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Model Evaluation: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 xml:space="preserve"> </w:t>
      </w:r>
    </w:p>
    <w:p>
      <w:pPr>
        <w:spacing w:line="360" w:lineRule="auto"/>
        <w:ind w:firstLine="720" w:firstLineChars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Evaluate the performance of the model using the testing data.</w:t>
      </w:r>
    </w:p>
    <w:p>
      <w:pPr>
        <w:spacing w:line="360" w:lineRule="auto"/>
        <w:ind w:firstLine="720" w:firstLineChars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IN"/>
        </w:rPr>
        <w:t># Predict on test data</w:t>
      </w:r>
    </w:p>
    <w:p>
      <w:pPr>
        <w:spacing w:line="360" w:lineRule="auto"/>
        <w:ind w:firstLine="720" w:firstLineChars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IN"/>
        </w:rPr>
        <w:t>predictions &lt;- predict(lm_model, testData)</w:t>
      </w:r>
    </w:p>
    <w:p>
      <w:pPr>
        <w:spacing w:line="360" w:lineRule="auto"/>
        <w:ind w:firstLine="720" w:firstLineChars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IN"/>
        </w:rPr>
        <w:t># Calculate Root Mean Squared Error (RMSE)</w:t>
      </w:r>
    </w:p>
    <w:p>
      <w:pPr>
        <w:spacing w:line="360" w:lineRule="auto"/>
        <w:ind w:firstLine="720" w:firstLineChars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IN"/>
        </w:rPr>
        <w:t>rmse &lt;- sqrt(mean((predictions - testTarget)^2))</w:t>
      </w:r>
    </w:p>
    <w:p>
      <w:pPr>
        <w:spacing w:line="360" w:lineRule="auto"/>
        <w:ind w:firstLine="720" w:firstLineChars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IN"/>
        </w:rPr>
        <w:t>print(paste("RMSE:", rmse))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Style w:val="9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  <w:lang w:val="en-IN"/>
        </w:rPr>
      </w:pPr>
      <w:r>
        <w:rPr>
          <w:rStyle w:val="9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Visualization</w:t>
      </w:r>
      <w:r>
        <w:rPr>
          <w:rStyle w:val="9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  <w:lang w:val="en-IN"/>
        </w:rPr>
        <w:tab/>
      </w:r>
    </w:p>
    <w:p>
      <w:pPr>
        <w:spacing w:line="360" w:lineRule="auto"/>
        <w:jc w:val="both"/>
        <w:rPr>
          <w:rStyle w:val="9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  <w:lang w:val="en-IN"/>
        </w:rPr>
      </w:pPr>
      <w:r>
        <w:rPr>
          <w:rStyle w:val="9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  <w:lang w:val="en-IN"/>
        </w:rPr>
        <w:tab/>
      </w:r>
      <w:r>
        <w:rPr>
          <w:rStyle w:val="9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  <w:lang w:val="en-IN"/>
        </w:rPr>
        <w:t>plot(testTarget, predictions, main = "Actual vs. Predicted", xlab = "Actual", ylab = "Predicted")</w:t>
      </w:r>
    </w:p>
    <w:p>
      <w:pPr>
        <w:spacing w:line="360" w:lineRule="auto"/>
        <w:jc w:val="both"/>
        <w:rPr>
          <w:rStyle w:val="9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  <w:lang w:val="en-IN"/>
        </w:rPr>
      </w:pPr>
      <w:r>
        <w:rPr>
          <w:rStyle w:val="9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  <w:lang w:val="en-IN"/>
        </w:rPr>
        <w:t>abline(0, 1, col = "red")</w:t>
      </w:r>
    </w:p>
    <w:p/>
    <w:p/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RESULT:</w:t>
      </w:r>
    </w:p>
    <w:p>
      <w:pPr>
        <w:rPr>
          <w:rFonts w:hint="default"/>
          <w:lang w:val="en-IN"/>
        </w:rPr>
      </w:pPr>
    </w:p>
    <w:p>
      <w:pP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2"/>
          <w:szCs w:val="22"/>
          <w:shd w:val="clear" w:fill="FFFFFF"/>
          <w:lang w:val="en-IN"/>
        </w:rPr>
      </w:pPr>
      <w:r>
        <w:rPr>
          <w:rFonts w:hint="default"/>
          <w:lang w:val="en-IN"/>
        </w:rPr>
        <w:t xml:space="preserve">Thus the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2"/>
          <w:szCs w:val="22"/>
          <w:shd w:val="clear" w:fill="FFFFFF"/>
          <w:lang w:val="en-IN"/>
        </w:rPr>
        <w:t>Linear Regression model for prediction tasks using R programming language has been executed successfully.</w:t>
      </w:r>
    </w:p>
    <w:p>
      <w:pP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2"/>
          <w:szCs w:val="22"/>
          <w:shd w:val="clear" w:fill="FFFFFF"/>
          <w:lang w:val="en-IN"/>
        </w:rPr>
      </w:pPr>
    </w:p>
    <w:p>
      <w:pP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2"/>
          <w:szCs w:val="22"/>
          <w:shd w:val="clear" w:fill="FFFFFF"/>
          <w:lang w:val="en-IN"/>
        </w:rPr>
      </w:pPr>
    </w:p>
    <w:p>
      <w:pPr>
        <w:jc w:val="center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EX.NO 6A  D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 xml:space="preserve">ata 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IN"/>
        </w:rPr>
        <w:t>C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 xml:space="preserve">lustering using 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IN"/>
        </w:rPr>
        <w:t>P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 xml:space="preserve">artitioning 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IN"/>
        </w:rPr>
        <w:t>A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lgorithms</w:t>
      </w:r>
    </w:p>
    <w:p>
      <w:pPr>
        <w:jc w:val="center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</w:pPr>
    </w:p>
    <w:p>
      <w:pPr>
        <w:jc w:val="center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IN"/>
        </w:rPr>
        <w:t>(i)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K-means algorithm</w:t>
      </w:r>
    </w:p>
    <w:p>
      <w:pPr>
        <w:pStyle w:val="4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line="18" w:lineRule="atLeast"/>
        <w:ind w:left="0" w:firstLine="0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  <w:lang w:val="en-IN"/>
        </w:rPr>
        <w:t>AIM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:</w:t>
      </w:r>
    </w:p>
    <w:p>
      <w:pPr>
        <w:pStyle w:val="8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0" w:beforeAutospacing="0" w:after="263" w:afterAutospacing="0"/>
        <w:ind w:left="0" w:right="0" w:firstLine="0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To perform data clustering using the K-means algorithm in R.</w:t>
      </w:r>
    </w:p>
    <w:p>
      <w:pPr>
        <w:pStyle w:val="8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0" w:beforeAutospacing="0" w:after="263" w:afterAutospacing="0"/>
        <w:ind w:left="0" w:right="0" w:firstLine="0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Steps:</w:t>
      </w:r>
    </w:p>
    <w:p>
      <w:pPr>
        <w:pStyle w:val="8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0" w:beforeAutospacing="0" w:after="263" w:afterAutospacing="0"/>
        <w:ind w:left="0" w:right="0" w:firstLine="0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Load Data:</w:t>
      </w:r>
    </w:p>
    <w:p>
      <w:pPr>
        <w:pStyle w:val="8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0" w:beforeAutospacing="0" w:after="263" w:afterAutospacing="0"/>
        <w:ind w:left="0" w:right="0" w:firstLine="0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Load a sample dataset into R. You can use built-in datasets like iris or mtcars, or import your own dataset.</w:t>
      </w:r>
    </w:p>
    <w:p>
      <w:pPr>
        <w:pStyle w:val="8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0" w:beforeAutospacing="0" w:after="263" w:afterAutospacing="0"/>
        <w:ind w:left="0" w:right="0" w:firstLine="0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Preprocess Data:</w:t>
      </w:r>
    </w:p>
    <w:p>
      <w:pPr>
        <w:pStyle w:val="8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0" w:beforeAutospacing="0" w:after="263" w:afterAutospacing="0"/>
        <w:ind w:left="0" w:right="0" w:firstLine="0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If needed, preprocess the data (e.g., scaling/normalization) to ensure all variables have the same scale.</w:t>
      </w:r>
    </w:p>
    <w:p>
      <w:pPr>
        <w:pStyle w:val="8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0" w:beforeAutospacing="0" w:after="263" w:afterAutospacing="0"/>
        <w:ind w:left="0" w:right="0" w:firstLine="0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Choose the Number of Clusters (K):</w:t>
      </w:r>
    </w:p>
    <w:p>
      <w:pPr>
        <w:pStyle w:val="8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0" w:beforeAutospacing="0" w:after="263" w:afterAutospacing="0"/>
        <w:ind w:left="0" w:right="0" w:firstLine="0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Decide the number of clusters you want to create. You can use techniques like the elbow method or silhouette analysis to determine an optimal K value.</w:t>
      </w:r>
    </w:p>
    <w:p>
      <w:pPr>
        <w:pStyle w:val="8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0" w:beforeAutospacing="0" w:after="263" w:afterAutospacing="0"/>
        <w:ind w:left="0" w:right="0" w:firstLine="0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Perform Clustering:</w:t>
      </w:r>
    </w:p>
    <w:p>
      <w:pPr>
        <w:pStyle w:val="8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0" w:beforeAutospacing="0" w:after="263" w:afterAutospacing="0"/>
        <w:ind w:left="0" w:right="0" w:firstLine="0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Use the kmeans() function in R to perform clustering on the dataset. Pass the data and the chosen number of clusters (K) as parameters.</w:t>
      </w:r>
    </w:p>
    <w:p>
      <w:pPr>
        <w:pStyle w:val="8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0" w:beforeAutospacing="0" w:after="263" w:afterAutospacing="0"/>
        <w:ind w:left="0" w:right="0" w:firstLine="0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Visualize Results:</w:t>
      </w:r>
    </w:p>
    <w:p>
      <w:pPr>
        <w:pStyle w:val="8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0" w:beforeAutospacing="0" w:after="263" w:afterAutospacing="0"/>
        <w:ind w:left="0" w:right="0" w:firstLine="0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Plot the clustered data using scatter plots or other suitable visualization techniques. You can use the ggplot2 package for visualization.</w:t>
      </w:r>
    </w:p>
    <w:p>
      <w:pPr>
        <w:pStyle w:val="8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0" w:beforeAutospacing="0" w:after="263" w:afterAutospacing="0"/>
        <w:ind w:left="0" w:right="0" w:firstLine="0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Interpret Results:</w:t>
      </w:r>
    </w:p>
    <w:p>
      <w:pPr>
        <w:pStyle w:val="8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0" w:beforeAutospacing="0" w:after="263" w:afterAutospacing="0"/>
        <w:ind w:left="0" w:right="0" w:firstLine="0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Analyze the clusters formed and interpret the results. Evaluate the cluster centroids, cluster sizes, and the characteristics of data points within each cluster.</w:t>
      </w:r>
    </w:p>
    <w:p>
      <w:pPr>
        <w:pStyle w:val="8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0" w:beforeAutospacing="0" w:after="263" w:afterAutospacing="0"/>
        <w:ind w:left="0" w:right="0" w:firstLine="0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IN"/>
        </w:rPr>
      </w:pPr>
      <w:r>
        <w:rPr>
          <w:rFonts w:hint="default" w:eastAsia="Segoe UI" w:cs="Times New Roman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IN"/>
        </w:rPr>
        <w:t>PROGRAM</w:t>
      </w:r>
    </w:p>
    <w:p>
      <w:pPr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IN"/>
        </w:rPr>
        <w:t># Step 1: Load Data</w:t>
      </w:r>
    </w:p>
    <w:p>
      <w:pPr>
        <w:jc w:val="both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32"/>
          <w:szCs w:val="32"/>
          <w:shd w:val="clear" w:fill="FFFFFF"/>
          <w:lang w:val="en-IN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32"/>
          <w:szCs w:val="32"/>
          <w:shd w:val="clear" w:fill="FFFFFF"/>
          <w:lang w:val="en-IN"/>
        </w:rPr>
        <w:t>data(iris)  # Load Iris dataset</w:t>
      </w:r>
    </w:p>
    <w:p>
      <w:pPr>
        <w:jc w:val="both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32"/>
          <w:szCs w:val="32"/>
          <w:shd w:val="clear" w:fill="FFFFFF"/>
          <w:lang w:val="en-IN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32"/>
          <w:szCs w:val="32"/>
          <w:shd w:val="clear" w:fill="FFFFFF"/>
          <w:lang w:val="en-IN"/>
        </w:rPr>
        <w:t>df &lt;- iris  # Create a dataframe</w:t>
      </w:r>
    </w:p>
    <w:p>
      <w:pPr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IN"/>
        </w:rPr>
      </w:pPr>
    </w:p>
    <w:p>
      <w:pPr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IN"/>
        </w:rPr>
        <w:t># Step 2: Preprocess Data (if needed)</w:t>
      </w:r>
    </w:p>
    <w:p>
      <w:pPr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IN"/>
        </w:rPr>
        <w:t># Skip this step if preprocessing is not required</w:t>
      </w:r>
    </w:p>
    <w:p>
      <w:pPr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IN"/>
        </w:rPr>
      </w:pPr>
    </w:p>
    <w:p>
      <w:pPr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IN"/>
        </w:rPr>
        <w:t># Step 3: Choose the Number of Clusters (K)</w:t>
      </w:r>
    </w:p>
    <w:p>
      <w:pPr>
        <w:jc w:val="both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32"/>
          <w:szCs w:val="32"/>
          <w:shd w:val="clear" w:fill="FFFFFF"/>
          <w:lang w:val="en-IN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32"/>
          <w:szCs w:val="32"/>
          <w:shd w:val="clear" w:fill="FFFFFF"/>
          <w:lang w:val="en-IN"/>
        </w:rPr>
        <w:t>k &lt;- 3  # Number of clusters</w:t>
      </w:r>
    </w:p>
    <w:p>
      <w:pPr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32"/>
          <w:szCs w:val="32"/>
          <w:shd w:val="clear" w:fill="FFFFFF"/>
          <w:lang w:val="en-IN"/>
        </w:rPr>
      </w:pPr>
    </w:p>
    <w:p>
      <w:pPr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IN"/>
        </w:rPr>
        <w:t># Step 4: Perform Clustering</w:t>
      </w:r>
    </w:p>
    <w:p>
      <w:pPr>
        <w:jc w:val="both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32"/>
          <w:szCs w:val="32"/>
          <w:shd w:val="clear" w:fill="FFFFFF"/>
          <w:lang w:val="en-IN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32"/>
          <w:szCs w:val="32"/>
          <w:shd w:val="clear" w:fill="FFFFFF"/>
          <w:lang w:val="en-IN"/>
        </w:rPr>
        <w:t>set.seed(123)  # For reproducibility</w:t>
      </w:r>
    </w:p>
    <w:p>
      <w:pPr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32"/>
          <w:szCs w:val="32"/>
          <w:shd w:val="clear" w:fill="FFFFFF"/>
          <w:lang w:val="en-IN"/>
        </w:rPr>
        <w:t>kmeans_result &lt;- kmeans(df[, -5], centers = k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32"/>
          <w:szCs w:val="32"/>
          <w:shd w:val="clear" w:fill="FFFFFF"/>
          <w:lang w:val="en-IN"/>
        </w:rPr>
        <w:t>)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IN"/>
        </w:rPr>
        <w:t xml:space="preserve">  # Perform clustering</w:t>
      </w:r>
    </w:p>
    <w:p>
      <w:pPr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IN"/>
        </w:rPr>
      </w:pPr>
    </w:p>
    <w:p>
      <w:pPr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IN"/>
        </w:rPr>
        <w:t># Step 5: Visualize Results</w:t>
      </w:r>
    </w:p>
    <w:p>
      <w:pPr>
        <w:jc w:val="both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32"/>
          <w:szCs w:val="32"/>
          <w:shd w:val="clear" w:fill="FFFFFF"/>
          <w:lang w:val="en-IN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32"/>
          <w:szCs w:val="32"/>
          <w:shd w:val="clear" w:fill="FFFFFF"/>
          <w:lang w:val="en-IN"/>
        </w:rPr>
        <w:t>library(ggplot2)</w:t>
      </w:r>
    </w:p>
    <w:p>
      <w:pPr>
        <w:jc w:val="both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32"/>
          <w:szCs w:val="32"/>
          <w:shd w:val="clear" w:fill="FFFFFF"/>
          <w:lang w:val="en-IN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32"/>
          <w:szCs w:val="32"/>
          <w:shd w:val="clear" w:fill="FFFFFF"/>
          <w:lang w:val="en-IN"/>
        </w:rPr>
        <w:t>ggplot(df, aes(Petal.Length, Petal.Width, color = factor(kmeans_result$cluster))) + geom_point() +</w:t>
      </w:r>
    </w:p>
    <w:p>
      <w:pPr>
        <w:jc w:val="both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32"/>
          <w:szCs w:val="32"/>
          <w:shd w:val="clear" w:fill="FFFFFF"/>
          <w:lang w:val="en-IN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32"/>
          <w:szCs w:val="32"/>
          <w:shd w:val="clear" w:fill="FFFFFF"/>
          <w:lang w:val="en-IN"/>
        </w:rPr>
        <w:t xml:space="preserve">  geom_point(data = as.data.frame(kmeans_result$centers[, c("Petal.Length", "Petal.Width")]), color = "black", size = 3, shape = 17) +</w:t>
      </w:r>
    </w:p>
    <w:p>
      <w:pPr>
        <w:jc w:val="both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32"/>
          <w:szCs w:val="32"/>
          <w:shd w:val="clear" w:fill="FFFFFF"/>
          <w:lang w:val="en-IN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32"/>
          <w:szCs w:val="32"/>
          <w:shd w:val="clear" w:fill="FFFFFF"/>
          <w:lang w:val="en-IN"/>
        </w:rPr>
        <w:t xml:space="preserve">  labs(title = "K-means Clustering of Iris Dataset") +</w:t>
      </w:r>
    </w:p>
    <w:p>
      <w:pPr>
        <w:jc w:val="both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32"/>
          <w:szCs w:val="32"/>
          <w:shd w:val="clear" w:fill="FFFFFF"/>
          <w:lang w:val="en-IN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32"/>
          <w:szCs w:val="32"/>
          <w:shd w:val="clear" w:fill="FFFFFF"/>
          <w:lang w:val="en-IN"/>
        </w:rPr>
        <w:t xml:space="preserve">  theme_minimal()</w:t>
      </w:r>
    </w:p>
    <w:p>
      <w:pPr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IN"/>
        </w:rPr>
      </w:pPr>
    </w:p>
    <w:p>
      <w:pPr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IN"/>
        </w:rPr>
        <w:t># Step 6: Interpret Results</w:t>
      </w:r>
    </w:p>
    <w:p>
      <w:pPr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IN"/>
        </w:rPr>
        <w:t># Analyze cluster centroids, cluster sizes, etc.</w:t>
      </w:r>
    </w:p>
    <w:p>
      <w:pPr>
        <w:jc w:val="both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IN"/>
        </w:rPr>
        <w:t>RESULT:</w:t>
      </w:r>
    </w:p>
    <w:p>
      <w:pPr>
        <w:jc w:val="both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IN"/>
        </w:rPr>
        <w:t xml:space="preserve">Thus the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data clustering using the K-means algorithm in R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IN"/>
        </w:rPr>
        <w:t xml:space="preserve"> has been executed successfully.</w:t>
      </w:r>
    </w:p>
    <w:p>
      <w:pPr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IN"/>
        </w:rPr>
      </w:pPr>
    </w:p>
    <w:p>
      <w:pPr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IN"/>
        </w:rPr>
      </w:pPr>
    </w:p>
    <w:p>
      <w:pPr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IN"/>
        </w:rPr>
      </w:pPr>
    </w:p>
    <w:p>
      <w:pPr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IN"/>
        </w:rPr>
        <w:t>(6B)K-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medoids (PAM - Partitioning Around Medoids)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IN"/>
        </w:rPr>
        <w:t>AIM: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0"/>
          <w:szCs w:val="20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>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0"/>
          <w:szCs w:val="20"/>
          <w:shd w:val="clear" w:fill="FFFFFF"/>
        </w:rPr>
        <w:t>o implement the K-medoids clustering algorithm using the Partitioning Around Medoids (PAM) approach in R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0"/>
          <w:szCs w:val="20"/>
          <w:shd w:val="clear" w:fill="FFFFFF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>STEPS: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line="18" w:lineRule="atLeast"/>
        <w:ind w:left="0" w:firstLine="0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0"/>
          <w:szCs w:val="20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</w:rPr>
        <w:t>1. Data Loading and Exploration: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</w:rPr>
        <w:t>Load the dataset (e.g., iris dataset).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</w:rPr>
        <w:t>Explore the structure and summary statistics of the dataset.</w:t>
      </w:r>
    </w:p>
    <w:p>
      <w:pPr>
        <w:pStyle w:val="4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line="18" w:lineRule="atLeast"/>
        <w:ind w:left="0" w:firstLine="0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0"/>
          <w:szCs w:val="20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</w:rPr>
        <w:t>2. Data Preprocessing: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</w:rPr>
        <w:t>Select relevant features for clustering.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</w:rPr>
        <w:t>Standardize the data to ensure equal contribution of variables.</w:t>
      </w:r>
    </w:p>
    <w:p>
      <w:pPr>
        <w:pStyle w:val="4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line="18" w:lineRule="atLeast"/>
        <w:ind w:left="0" w:firstLine="0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0"/>
          <w:szCs w:val="20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</w:rPr>
        <w:t>3. Implement K-medoids (PAM) Algorithm: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</w:rPr>
        <w:t>Choose the number of clusters (K).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</w:rPr>
        <w:t xml:space="preserve">Use the </w:t>
      </w:r>
      <w:r>
        <w:rPr>
          <w:rStyle w:val="7"/>
          <w:rFonts w:hint="default" w:ascii="Times New Roman" w:hAnsi="Times New Roman" w:eastAsia="monospace" w:cs="Times New Roman"/>
          <w:b/>
          <w:bCs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</w:rPr>
        <w:t>pam()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</w:rPr>
        <w:t xml:space="preserve"> function from the </w:t>
      </w:r>
      <w:r>
        <w:rPr>
          <w:rStyle w:val="7"/>
          <w:rFonts w:hint="default" w:ascii="Times New Roman" w:hAnsi="Times New Roman" w:eastAsia="monospace" w:cs="Times New Roman"/>
          <w:b/>
          <w:bCs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</w:rPr>
        <w:t>cluster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</w:rPr>
        <w:t xml:space="preserve"> package to perform K-medoids clustering.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</w:rPr>
        <w:t>Extract and analyze clustering results.</w:t>
      </w:r>
    </w:p>
    <w:p>
      <w:pPr>
        <w:pStyle w:val="4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line="18" w:lineRule="atLeast"/>
        <w:ind w:left="0" w:firstLine="0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0"/>
          <w:szCs w:val="20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</w:rPr>
        <w:t>4. Visualization: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</w:rPr>
        <w:t>Visualize the clusters using scatter plots or other suitable visualization techniques.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</w:rPr>
        <w:t>Interpret the clustering results based on the visualizations</w:t>
      </w:r>
    </w:p>
    <w:p>
      <w:pPr>
        <w:numPr>
          <w:ilvl w:val="0"/>
          <w:numId w:val="0"/>
        </w:numPr>
        <w:jc w:val="both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19"/>
          <w:szCs w:val="19"/>
          <w:shd w:val="clear" w:fill="FFFFFF"/>
          <w:lang w:val="en-IN"/>
        </w:rPr>
      </w:pPr>
    </w:p>
    <w:p>
      <w:pPr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IN"/>
        </w:rPr>
        <w:t>PROGRAM:</w:t>
      </w:r>
    </w:p>
    <w:p>
      <w:pPr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IN"/>
        </w:rPr>
        <w:t># Step 1: Load Data</w:t>
      </w:r>
    </w:p>
    <w:p>
      <w:pPr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IN"/>
        </w:rPr>
        <w:t>data(iris)  # Load Iris dataset</w:t>
      </w:r>
    </w:p>
    <w:p>
      <w:pPr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IN"/>
        </w:rPr>
        <w:t>df &lt;- iris  # Create a dataframe</w:t>
      </w:r>
    </w:p>
    <w:p>
      <w:pPr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IN"/>
        </w:rPr>
      </w:pPr>
    </w:p>
    <w:p>
      <w:pPr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IN"/>
        </w:rPr>
        <w:t># Step 2: Preprocess Data (if needed)</w:t>
      </w:r>
    </w:p>
    <w:p>
      <w:pPr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IN"/>
        </w:rPr>
        <w:t># Skip this step if preprocessing is not required</w:t>
      </w:r>
    </w:p>
    <w:p>
      <w:pPr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IN"/>
        </w:rPr>
      </w:pPr>
    </w:p>
    <w:p>
      <w:pPr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IN"/>
        </w:rPr>
        <w:t># Step 3: Choose the Number of Clusters (K)</w:t>
      </w:r>
    </w:p>
    <w:p>
      <w:pPr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IN"/>
        </w:rPr>
        <w:t>k &lt;- 3  # Number of clusters</w:t>
      </w:r>
    </w:p>
    <w:p>
      <w:pPr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IN"/>
        </w:rPr>
      </w:pPr>
    </w:p>
    <w:p>
      <w:pPr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IN"/>
        </w:rPr>
        <w:t># Step 4: Perform Clustering</w:t>
      </w:r>
    </w:p>
    <w:p>
      <w:pPr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IN"/>
        </w:rPr>
        <w:t>library(cluster)</w:t>
      </w:r>
    </w:p>
    <w:p>
      <w:pPr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IN"/>
        </w:rPr>
        <w:t>set.seed(123)  # For reproducibility</w:t>
      </w:r>
    </w:p>
    <w:p>
      <w:pPr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IN"/>
        </w:rPr>
        <w:t>pam_result &lt;- pam(df[, -5], k)  # Perform clustering</w:t>
      </w:r>
    </w:p>
    <w:p>
      <w:pPr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IN"/>
        </w:rPr>
      </w:pPr>
    </w:p>
    <w:p>
      <w:pPr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IN"/>
        </w:rPr>
        <w:t># Step 5: Visualize Results</w:t>
      </w:r>
    </w:p>
    <w:p>
      <w:pPr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IN"/>
        </w:rPr>
        <w:t>library(ggplot2)</w:t>
      </w:r>
    </w:p>
    <w:p>
      <w:pPr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IN"/>
        </w:rPr>
        <w:t>ggplot(df, aes(Petal.Length, Petal.Width, color = factor(pam_result$clustering))) +</w:t>
      </w:r>
    </w:p>
    <w:p>
      <w:pPr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IN"/>
        </w:rPr>
        <w:t xml:space="preserve">  geom_point() +</w:t>
      </w:r>
    </w:p>
    <w:p>
      <w:pPr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IN"/>
        </w:rPr>
        <w:t xml:space="preserve">  geom_point(data = as.data.frame(pam_result$medoids[, c("Petal.Length", "Petal.Width")]), color = "black", size = 3, shape = 17) +</w:t>
      </w:r>
    </w:p>
    <w:p>
      <w:pPr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IN"/>
        </w:rPr>
        <w:t xml:space="preserve">  labs(title = "K-medoids (PAM) Clustering of Iris Dataset") +</w:t>
      </w:r>
    </w:p>
    <w:p>
      <w:pPr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IN"/>
        </w:rPr>
        <w:t xml:space="preserve">  theme_minimal()</w:t>
      </w:r>
    </w:p>
    <w:p>
      <w:pPr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IN"/>
        </w:rPr>
      </w:pPr>
    </w:p>
    <w:p>
      <w:pPr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IN"/>
        </w:rPr>
        <w:t># Step 6: Interpret Results</w:t>
      </w:r>
    </w:p>
    <w:p>
      <w:pPr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IN"/>
        </w:rPr>
        <w:t># Analyze cluster medoids, cluster sizes, etc.</w:t>
      </w:r>
    </w:p>
    <w:p>
      <w:pPr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IN"/>
        </w:rPr>
      </w:pPr>
    </w:p>
    <w:p>
      <w:pPr>
        <w:jc w:val="both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IN"/>
        </w:rPr>
        <w:t>RESULT:</w:t>
      </w:r>
    </w:p>
    <w:p>
      <w:pPr>
        <w:jc w:val="both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IN"/>
        </w:rPr>
        <w:t xml:space="preserve">Thus the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 xml:space="preserve">data clustering using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IN"/>
        </w:rPr>
        <w:t>K-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medoids (PAM - Partitioning Around Medoids) in R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IN"/>
        </w:rPr>
        <w:t xml:space="preserve"> has been executed successfully.</w:t>
      </w:r>
    </w:p>
    <w:p>
      <w:pPr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IN"/>
        </w:rPr>
      </w:pPr>
    </w:p>
    <w:p>
      <w:pPr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IN"/>
        </w:rPr>
      </w:pPr>
    </w:p>
    <w:p>
      <w:pPr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IN"/>
        </w:rPr>
      </w:pPr>
    </w:p>
    <w:p>
      <w:pPr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IN"/>
        </w:rPr>
      </w:pPr>
    </w:p>
    <w:p>
      <w:pPr>
        <w:jc w:val="center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IN"/>
        </w:rPr>
        <w:t xml:space="preserve">EX.NO 7A 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Clustering using hierarchical algorithms</w:t>
      </w:r>
    </w:p>
    <w:p>
      <w:pPr>
        <w:jc w:val="center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IN"/>
        </w:rPr>
        <w:t>(i)D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endrogram</w:t>
      </w:r>
    </w:p>
    <w:p>
      <w:pPr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IN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line="18" w:lineRule="atLeast"/>
        <w:ind w:left="0" w:firstLine="0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  <w:lang w:val="en-IN"/>
        </w:rPr>
        <w:t>AIM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:</w:t>
      </w:r>
    </w:p>
    <w:p>
      <w:pPr>
        <w:pStyle w:val="8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0" w:beforeAutospacing="0" w:after="263" w:afterAutospacing="0"/>
        <w:ind w:left="0" w:right="0" w:firstLine="0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To perform hierarchical clustering using agglomerative (bottom-up) algorithm in R.</w:t>
      </w:r>
    </w:p>
    <w:p>
      <w:pPr>
        <w:pStyle w:val="4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line="18" w:lineRule="atLeast"/>
        <w:ind w:left="0" w:firstLine="0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Steps:</w:t>
      </w:r>
    </w:p>
    <w:p>
      <w:pPr>
        <w:pStyle w:val="8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Load Data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: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 xml:space="preserve">Load a sample dataset into R. You can use built-in datasets like </w:t>
      </w:r>
      <w:r>
        <w:rPr>
          <w:rStyle w:val="7"/>
          <w:rFonts w:hint="default" w:ascii="Times New Roman" w:hAnsi="Times New Roman" w:eastAsia="monospace" w:cs="Times New Roman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iris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 xml:space="preserve"> or </w:t>
      </w:r>
      <w:r>
        <w:rPr>
          <w:rStyle w:val="7"/>
          <w:rFonts w:hint="default" w:ascii="Times New Roman" w:hAnsi="Times New Roman" w:eastAsia="monospace" w:cs="Times New Roman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mtcars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, or import your own dataset.</w:t>
      </w:r>
    </w:p>
    <w:p>
      <w:pPr>
        <w:pStyle w:val="8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Preprocess Data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: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0" w:beforeAutospacing="0" w:after="0" w:afterAutospacing="0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If needed, preprocess the data (e.g., scaling/normalization) to ensure all variables have the same scale.</w:t>
      </w:r>
    </w:p>
    <w:p>
      <w:pPr>
        <w:pStyle w:val="8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Calculate Distance Matrix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: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0" w:beforeAutospacing="0" w:after="0" w:afterAutospacing="0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Compute the pairwise distance matrix between data points using a suitable distance metric (e.g., Euclidean distance, Manhattan distance).</w:t>
      </w:r>
    </w:p>
    <w:p>
      <w:pPr>
        <w:pStyle w:val="8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Perform Clustering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:</w:t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0" w:beforeAutospacing="0" w:after="0" w:afterAutospacing="0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 xml:space="preserve">Use the </w:t>
      </w:r>
      <w:r>
        <w:rPr>
          <w:rStyle w:val="7"/>
          <w:rFonts w:hint="default" w:ascii="Times New Roman" w:hAnsi="Times New Roman" w:eastAsia="monospace" w:cs="Times New Roman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hclust()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 xml:space="preserve"> function in R to perform hierarchical clustering on the distance matrix. Specify the linkage method (e.g., complete linkage, single linkage) as needed.</w:t>
      </w:r>
    </w:p>
    <w:p>
      <w:pPr>
        <w:pStyle w:val="8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Visualize Dendrogram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: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0" w:beforeAutospacing="0" w:after="0" w:afterAutospacing="0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 xml:space="preserve">Plot the dendrogram to visualize the hierarchical clustering structure. You can use the </w:t>
      </w:r>
      <w:r>
        <w:rPr>
          <w:rStyle w:val="7"/>
          <w:rFonts w:hint="default" w:ascii="Times New Roman" w:hAnsi="Times New Roman" w:eastAsia="monospace" w:cs="Times New Roman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plot()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 xml:space="preserve"> function to plot the dendrogram.</w:t>
      </w:r>
    </w:p>
    <w:p>
      <w:pPr>
        <w:pStyle w:val="8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Cut Dendrogram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: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0" w:beforeAutospacing="0" w:after="0" w:afterAutospacing="0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 xml:space="preserve">Optionally, cut the dendrogram at a certain height to obtain a specific number of clusters. You can use the </w:t>
      </w:r>
      <w:r>
        <w:rPr>
          <w:rStyle w:val="7"/>
          <w:rFonts w:hint="default" w:ascii="Times New Roman" w:hAnsi="Times New Roman" w:eastAsia="monospace" w:cs="Times New Roman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cutree()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 xml:space="preserve"> function for this purpose.</w:t>
      </w:r>
    </w:p>
    <w:p>
      <w:pPr>
        <w:pStyle w:val="8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Visualize Clustered Data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: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0" w:beforeAutospacing="0" w:after="0" w:afterAutospacing="0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 xml:space="preserve">Plot the clustered data using scatter plots or other suitable visualization techniques. You can use the </w:t>
      </w:r>
      <w:r>
        <w:rPr>
          <w:rStyle w:val="7"/>
          <w:rFonts w:hint="default" w:ascii="Times New Roman" w:hAnsi="Times New Roman" w:eastAsia="monospace" w:cs="Times New Roman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ggplot2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 xml:space="preserve"> package for visualization.</w:t>
      </w:r>
    </w:p>
    <w:p>
      <w:pPr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IN"/>
        </w:rPr>
      </w:pPr>
    </w:p>
    <w:p>
      <w:pPr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IN"/>
        </w:rPr>
        <w:t>PROGRAM:</w:t>
      </w:r>
    </w:p>
    <w:p>
      <w:pPr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IN"/>
        </w:rPr>
        <w:t># Step 1: Load Data</w:t>
      </w:r>
    </w:p>
    <w:p>
      <w:pPr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IN"/>
        </w:rPr>
        <w:t>data(iris)  # Load Iris dataset</w:t>
      </w:r>
    </w:p>
    <w:p>
      <w:pPr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IN"/>
        </w:rPr>
        <w:t>df &lt;- iris  # Create a dataframe</w:t>
      </w:r>
    </w:p>
    <w:p>
      <w:pPr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IN"/>
        </w:rPr>
      </w:pPr>
    </w:p>
    <w:p>
      <w:pPr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IN"/>
        </w:rPr>
        <w:t># Step 2: Preprocess Data (if needed)</w:t>
      </w:r>
    </w:p>
    <w:p>
      <w:pPr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IN"/>
        </w:rPr>
        <w:t># Skip this step if preprocessing is not required</w:t>
      </w:r>
    </w:p>
    <w:p>
      <w:pPr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IN"/>
        </w:rPr>
      </w:pPr>
    </w:p>
    <w:p>
      <w:pPr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IN"/>
        </w:rPr>
        <w:t># Step 3: Calculate Distance Matrix</w:t>
      </w:r>
    </w:p>
    <w:p>
      <w:pPr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IN"/>
        </w:rPr>
        <w:t>dist_matrix &lt;- dist(df[, -5])  # Compute pairwise distance matrix</w:t>
      </w:r>
    </w:p>
    <w:p>
      <w:pPr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IN"/>
        </w:rPr>
      </w:pPr>
    </w:p>
    <w:p>
      <w:pPr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IN"/>
        </w:rPr>
        <w:t># Step 4: Perform Clustering</w:t>
      </w:r>
    </w:p>
    <w:p>
      <w:pPr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IN"/>
        </w:rPr>
        <w:t>hc &lt;- hclust(dist_matrix, method = "complete")  # Perform hierarchical clustering</w:t>
      </w:r>
    </w:p>
    <w:p>
      <w:pPr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IN"/>
        </w:rPr>
      </w:pPr>
    </w:p>
    <w:p>
      <w:pPr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IN"/>
        </w:rPr>
        <w:t># Step 5: Visualize Dendrogram</w:t>
      </w:r>
    </w:p>
    <w:p>
      <w:pPr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IN"/>
        </w:rPr>
        <w:t>plot(hc, main = "Dendrogram of Iris Dataset")</w:t>
      </w:r>
    </w:p>
    <w:p>
      <w:pPr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IN"/>
        </w:rPr>
      </w:pPr>
    </w:p>
    <w:p>
      <w:pPr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IN"/>
        </w:rPr>
        <w:t># Step 6: Cut Dendrogram (Optional)</w:t>
      </w:r>
    </w:p>
    <w:p>
      <w:pPr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IN"/>
        </w:rPr>
        <w:t xml:space="preserve"> cut_height &lt;- 2  # Specify the height to cut the dendrogram</w:t>
      </w:r>
    </w:p>
    <w:p>
      <w:pPr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IN"/>
        </w:rPr>
        <w:t xml:space="preserve"> clusters &lt;- cutree(hc, h = cut_height)</w:t>
      </w:r>
    </w:p>
    <w:p>
      <w:pPr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IN"/>
        </w:rPr>
      </w:pPr>
    </w:p>
    <w:p>
      <w:pPr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IN"/>
        </w:rPr>
        <w:t># Step 7: Visualize Clustered Data (Optional)</w:t>
      </w:r>
    </w:p>
    <w:p>
      <w:pPr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IN"/>
        </w:rPr>
        <w:t xml:space="preserve"> library(ggplot2)</w:t>
      </w:r>
    </w:p>
    <w:p>
      <w:pPr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IN"/>
        </w:rPr>
        <w:t xml:space="preserve"> df$cluster &lt;- as.factor(clusters)</w:t>
      </w:r>
    </w:p>
    <w:p>
      <w:pPr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IN"/>
        </w:rPr>
        <w:t xml:space="preserve"> ggplot(df, aes(Petal.Length, Petal.Width, color = cluster)) +</w:t>
      </w:r>
    </w:p>
    <w:p>
      <w:pPr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IN"/>
        </w:rPr>
        <w:t xml:space="preserve">   geom_point() +</w:t>
      </w:r>
    </w:p>
    <w:p>
      <w:pPr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IN"/>
        </w:rPr>
        <w:t xml:space="preserve">   labs(title = "Hierarchical Clustering of Iris Dataset") +</w:t>
      </w:r>
    </w:p>
    <w:p>
      <w:pPr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IN"/>
        </w:rPr>
        <w:t>theme_minimal()</w:t>
      </w:r>
    </w:p>
    <w:p>
      <w:pPr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IN"/>
        </w:rPr>
      </w:pPr>
    </w:p>
    <w:p>
      <w:pPr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IN"/>
        </w:rPr>
        <w:t>RESULT:</w:t>
      </w:r>
    </w:p>
    <w:p>
      <w:pPr>
        <w:jc w:val="both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IN"/>
        </w:rPr>
        <w:t xml:space="preserve">Thus the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hierarchical clustering using agglomerative (bottom-up) algorithm in R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IN"/>
        </w:rPr>
        <w:t xml:space="preserve"> has been executed successfully.</w:t>
      </w:r>
    </w:p>
    <w:p>
      <w:pPr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IN"/>
        </w:rPr>
      </w:pPr>
    </w:p>
    <w:p>
      <w:pPr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line="19" w:lineRule="atLeast"/>
        <w:ind w:left="0" w:firstLine="0"/>
        <w:jc w:val="center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  <w:lang w:val="en-IN"/>
        </w:rPr>
        <w:t>(7B)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Divisive (Top-Down) Hierarchical Clustering</w:t>
      </w:r>
    </w:p>
    <w:p>
      <w:pPr>
        <w:pStyle w:val="4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line="18" w:lineRule="atLeast"/>
        <w:ind w:left="0" w:firstLine="0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  <w:lang w:val="en-IN"/>
        </w:rPr>
        <w:t>AIM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:</w:t>
      </w:r>
    </w:p>
    <w:p>
      <w:pPr>
        <w:rPr>
          <w:rFonts w:hint="default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 xml:space="preserve">To perform hierarchical clustering using 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 xml:space="preserve">Divisive 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  <w:lang w:val="en-IN"/>
        </w:rPr>
        <w:t>(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top-down manner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IN"/>
        </w:rPr>
        <w:t>)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 xml:space="preserve"> algorithm in R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STEPS: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# Step 1: Load Data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data(iris)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# Step 2: Preprocess Data (if needed)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# No preprocessing required for this example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# Step 3: Implement Divisive Hierarchical Clustering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divisive_hc &lt;- function(data, max_clusters) {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# Define recursive function to divide clusters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divide_clusters &lt;- function(cluster, max_clusters) {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if (length(cluster) &lt;= max_clusters) {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return(list(cluster))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} else {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# Split cluster into two subclusters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# Here, we split the cluster in half for simplicity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midpoint &lt;- length(cluster) %/% 2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subcluster1 &lt;- cluster[1:midpoint]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subcluster2 &lt;- cluster[(midpoint + 1):length(cluster)]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return(c(divide_clusters(subcluster1, max_clusters), divide_clusters(subcluster2, max_clusters)))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}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}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# Initialize with all data points in a single cluster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initial_cluster &lt;- 1:nrow(data)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# Perform divisive hierarchical clustering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clusters &lt;- divide_clusters(initial_cluster, max_clusters)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return(clusters)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# Call divisive hierarchical clustering function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max_clusters &lt;- 3  # Specify the maximum number of clusters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divisive_clusters &lt;- divisive_hc(iris[, -5], max_clusters)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# Step 4: Visualize Dendrogram (Optional)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# Since divisive clustering does not directly produce a dendrogram, visualization is not applicable here.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# Step 5: Visualize Clustered Data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# Plot the clustered data using different colors for each cluster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plot(iris[, c("Petal.Length", "Petal.Width")], col = divisive_clusters$cluster, main = "Divisive Hierarchical Clustering of Iris Dataset")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IN"/>
        </w:rPr>
        <w:t>RESULT:</w:t>
      </w:r>
    </w:p>
    <w:p>
      <w:pPr>
        <w:jc w:val="both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IN"/>
        </w:rPr>
        <w:t xml:space="preserve">Thus the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 xml:space="preserve">hierarchical clustering using 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 xml:space="preserve">Divisive 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  <w:lang w:val="en-IN"/>
        </w:rPr>
        <w:t>(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top-down manner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IN"/>
        </w:rPr>
        <w:t>)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 xml:space="preserve"> algorithm in R</w:t>
      </w:r>
    </w:p>
    <w:p>
      <w:pPr>
        <w:jc w:val="both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IN"/>
        </w:rPr>
        <w:t xml:space="preserve"> has been executed successfully.</w:t>
      </w:r>
    </w:p>
    <w:p>
      <w:pP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2"/>
          <w:szCs w:val="22"/>
          <w:shd w:val="clear" w:fill="FFFFFF"/>
          <w:lang w:val="en-IN"/>
        </w:rPr>
      </w:pPr>
    </w:p>
    <w:p>
      <w:pP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2"/>
          <w:szCs w:val="22"/>
          <w:shd w:val="clear" w:fill="FFFFFF"/>
          <w:lang w:val="en-IN"/>
        </w:rPr>
      </w:pPr>
    </w:p>
    <w:p>
      <w:pPr>
        <w:ind w:left="0" w:firstLine="0"/>
        <w:jc w:val="center"/>
        <w:rPr>
          <w:b/>
          <w:sz w:val="32"/>
          <w:szCs w:val="32"/>
        </w:rPr>
      </w:pPr>
      <w:r>
        <w:rPr>
          <w:rFonts w:hint="default"/>
          <w:b/>
          <w:sz w:val="32"/>
          <w:szCs w:val="32"/>
          <w:rtl w:val="0"/>
          <w:lang w:val="en-IN"/>
        </w:rPr>
        <w:t xml:space="preserve">EX.NO 8 </w:t>
      </w:r>
      <w:r>
        <w:rPr>
          <w:b/>
          <w:sz w:val="32"/>
          <w:szCs w:val="32"/>
          <w:rtl w:val="0"/>
        </w:rPr>
        <w:t>WEBPAGE RANKING ALGORITHMS</w:t>
      </w:r>
    </w:p>
    <w:p>
      <w:pPr>
        <w:ind w:left="0" w:firstLine="0"/>
        <w:rPr>
          <w:b/>
          <w:sz w:val="52"/>
          <w:szCs w:val="52"/>
        </w:rPr>
      </w:pPr>
    </w:p>
    <w:p>
      <w:pPr>
        <w:ind w:left="0" w:firstLine="0"/>
        <w:rPr>
          <w:b/>
          <w:sz w:val="32"/>
          <w:szCs w:val="32"/>
        </w:rPr>
      </w:pPr>
      <w:r>
        <w:rPr>
          <w:b/>
          <w:sz w:val="32"/>
          <w:szCs w:val="32"/>
          <w:rtl w:val="0"/>
        </w:rPr>
        <w:t>AIM:</w:t>
      </w:r>
    </w:p>
    <w:p>
      <w:pPr>
        <w:ind w:left="0" w:firstLine="0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ab/>
      </w:r>
      <w:r>
        <w:rPr>
          <w:sz w:val="26"/>
          <w:szCs w:val="26"/>
          <w:rtl w:val="0"/>
        </w:rPr>
        <w:t xml:space="preserve"> To implement the webpage ranking algorithm using R language</w:t>
      </w:r>
      <w:bookmarkStart w:id="0" w:name="_vauuvsn7i08p" w:colFirst="0" w:colLast="0"/>
      <w:bookmarkEnd w:id="0"/>
    </w:p>
    <w:p>
      <w:pPr>
        <w:ind w:left="0" w:firstLine="0"/>
        <w:rPr>
          <w:b/>
          <w:sz w:val="34"/>
          <w:szCs w:val="34"/>
        </w:rPr>
      </w:pPr>
      <w:r>
        <w:rPr>
          <w:b/>
          <w:sz w:val="50"/>
          <w:szCs w:val="50"/>
          <w:rtl w:val="0"/>
        </w:rPr>
        <w:t>procedure :</w:t>
      </w:r>
    </w:p>
    <w:p>
      <w:pPr>
        <w:pStyle w:val="2"/>
        <w:keepNext w:val="0"/>
        <w:keepLines w:val="0"/>
        <w:shd w:val="clear" w:fill="FFFFFF"/>
        <w:spacing w:after="80"/>
        <w:rPr>
          <w:b/>
          <w:sz w:val="30"/>
          <w:szCs w:val="30"/>
        </w:rPr>
      </w:pPr>
      <w:bookmarkStart w:id="1" w:name="_mlxtjhix0a9u" w:colFirst="0" w:colLast="0"/>
      <w:bookmarkEnd w:id="1"/>
      <w:r>
        <w:rPr>
          <w:b/>
          <w:sz w:val="30"/>
          <w:szCs w:val="30"/>
          <w:rtl w:val="0"/>
        </w:rPr>
        <w:t xml:space="preserve">1. Open RStudio: </w:t>
      </w:r>
    </w:p>
    <w:p>
      <w:pPr>
        <w:numPr>
          <w:ilvl w:val="0"/>
          <w:numId w:val="13"/>
        </w:numPr>
        <w:spacing w:before="240" w:after="240"/>
        <w:ind w:left="720" w:hanging="360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Launch the RStudio application on your computer. </w:t>
      </w:r>
    </w:p>
    <w:p>
      <w:pPr>
        <w:pStyle w:val="2"/>
        <w:keepNext w:val="0"/>
        <w:keepLines w:val="0"/>
        <w:shd w:val="clear" w:fill="FFFFFF"/>
        <w:spacing w:after="80"/>
        <w:rPr>
          <w:b/>
          <w:sz w:val="30"/>
          <w:szCs w:val="30"/>
        </w:rPr>
      </w:pPr>
      <w:bookmarkStart w:id="2" w:name="_wpllawn7c8ys" w:colFirst="0" w:colLast="0"/>
      <w:bookmarkEnd w:id="2"/>
      <w:r>
        <w:rPr>
          <w:b/>
          <w:sz w:val="30"/>
          <w:szCs w:val="30"/>
          <w:rtl w:val="0"/>
        </w:rPr>
        <w:t xml:space="preserve">2. Start a New Script: </w:t>
      </w:r>
    </w:p>
    <w:p>
      <w:pPr>
        <w:numPr>
          <w:ilvl w:val="0"/>
          <w:numId w:val="14"/>
        </w:numPr>
        <w:spacing w:before="240" w:after="0" w:afterAutospacing="0"/>
        <w:ind w:left="720" w:hanging="360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Click on the File menu in the top-left corner. </w:t>
      </w:r>
    </w:p>
    <w:p>
      <w:pPr>
        <w:numPr>
          <w:ilvl w:val="0"/>
          <w:numId w:val="14"/>
        </w:numPr>
        <w:spacing w:before="0" w:beforeAutospacing="0" w:after="0" w:afterAutospacing="0"/>
        <w:ind w:left="720" w:hanging="360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Hover over New File in the dropdown menu. </w:t>
      </w:r>
    </w:p>
    <w:p>
      <w:pPr>
        <w:numPr>
          <w:ilvl w:val="0"/>
          <w:numId w:val="14"/>
        </w:numPr>
        <w:spacing w:before="0" w:beforeAutospacing="0" w:after="240"/>
        <w:ind w:left="720" w:hanging="360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Click R Script from the submenu. This will open a new script tab in the script editor pane. </w:t>
      </w:r>
    </w:p>
    <w:p>
      <w:pPr>
        <w:pStyle w:val="2"/>
        <w:keepNext w:val="0"/>
        <w:keepLines w:val="0"/>
        <w:shd w:val="clear" w:fill="FFFFFF"/>
        <w:spacing w:after="80"/>
        <w:rPr>
          <w:b/>
          <w:sz w:val="30"/>
          <w:szCs w:val="30"/>
        </w:rPr>
      </w:pPr>
      <w:bookmarkStart w:id="3" w:name="_dpeg0uellae8" w:colFirst="0" w:colLast="0"/>
      <w:bookmarkEnd w:id="3"/>
      <w:r>
        <w:rPr>
          <w:b/>
          <w:sz w:val="30"/>
          <w:szCs w:val="30"/>
          <w:rtl w:val="0"/>
        </w:rPr>
        <w:t xml:space="preserve">3. Write or Paste Your R Program: </w:t>
      </w:r>
    </w:p>
    <w:p>
      <w:pPr>
        <w:numPr>
          <w:ilvl w:val="0"/>
          <w:numId w:val="15"/>
        </w:numPr>
        <w:spacing w:before="240" w:after="240"/>
        <w:ind w:left="720" w:hanging="360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In the script editor pane, type out your R code </w:t>
      </w:r>
    </w:p>
    <w:p>
      <w:pPr>
        <w:pStyle w:val="2"/>
        <w:keepNext w:val="0"/>
        <w:keepLines w:val="0"/>
        <w:shd w:val="clear" w:fill="FFFFFF"/>
        <w:spacing w:after="80"/>
        <w:rPr>
          <w:b/>
          <w:sz w:val="30"/>
          <w:szCs w:val="30"/>
        </w:rPr>
      </w:pPr>
      <w:bookmarkStart w:id="4" w:name="_cts4lp2e6jaf" w:colFirst="0" w:colLast="0"/>
      <w:bookmarkEnd w:id="4"/>
      <w:r>
        <w:rPr>
          <w:b/>
          <w:sz w:val="30"/>
          <w:szCs w:val="30"/>
          <w:rtl w:val="0"/>
        </w:rPr>
        <w:t xml:space="preserve">4. Save the Script (optional, but recommended): </w:t>
      </w:r>
    </w:p>
    <w:p>
      <w:pPr>
        <w:numPr>
          <w:ilvl w:val="0"/>
          <w:numId w:val="16"/>
        </w:numPr>
        <w:spacing w:before="240" w:after="0" w:afterAutospacing="0"/>
        <w:ind w:left="720" w:hanging="360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Click on the File menu in the top-left corner. </w:t>
      </w:r>
    </w:p>
    <w:p>
      <w:pPr>
        <w:numPr>
          <w:ilvl w:val="0"/>
          <w:numId w:val="16"/>
        </w:numPr>
        <w:spacing w:before="0" w:beforeAutospacing="0" w:after="0" w:afterAutospacing="0"/>
        <w:ind w:left="720" w:hanging="360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Select Save or Save As. </w:t>
      </w:r>
    </w:p>
    <w:p>
      <w:pPr>
        <w:numPr>
          <w:ilvl w:val="0"/>
          <w:numId w:val="16"/>
        </w:numPr>
        <w:spacing w:before="0" w:beforeAutospacing="0" w:after="0" w:afterAutospacing="0"/>
        <w:ind w:left="720" w:hanging="360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Choose a location on your computer to save the file. </w:t>
      </w:r>
    </w:p>
    <w:p>
      <w:pPr>
        <w:numPr>
          <w:ilvl w:val="0"/>
          <w:numId w:val="16"/>
        </w:numPr>
        <w:spacing w:before="0" w:beforeAutospacing="0" w:after="240"/>
        <w:ind w:left="720" w:hanging="360"/>
      </w:pPr>
      <w:r>
        <w:rPr>
          <w:sz w:val="20"/>
          <w:szCs w:val="20"/>
          <w:rtl w:val="0"/>
        </w:rPr>
        <w:t xml:space="preserve">Give the file a name, ensuring it has the </w:t>
      </w:r>
      <w:r>
        <w:rPr>
          <w:rFonts w:ascii="Courier New" w:hAnsi="Courier New" w:eastAsia="Courier New" w:cs="Courier New"/>
          <w:color w:val="D73A49"/>
          <w:sz w:val="18"/>
          <w:szCs w:val="18"/>
          <w:rtl w:val="0"/>
        </w:rPr>
        <w:t>.R</w:t>
      </w:r>
      <w:r>
        <w:rPr>
          <w:sz w:val="20"/>
          <w:szCs w:val="20"/>
          <w:rtl w:val="0"/>
        </w:rPr>
        <w:t xml:space="preserve"> extension, and click </w:t>
      </w:r>
      <w:r>
        <w:rPr>
          <w:rFonts w:ascii="Courier New" w:hAnsi="Courier New" w:eastAsia="Courier New" w:cs="Courier New"/>
          <w:color w:val="D73A49"/>
          <w:sz w:val="18"/>
          <w:szCs w:val="18"/>
          <w:rtl w:val="0"/>
        </w:rPr>
        <w:t>Save</w:t>
      </w:r>
      <w:r>
        <w:rPr>
          <w:sz w:val="20"/>
          <w:szCs w:val="20"/>
          <w:rtl w:val="0"/>
        </w:rPr>
        <w:t xml:space="preserve">. </w:t>
      </w:r>
    </w:p>
    <w:p>
      <w:pPr>
        <w:pStyle w:val="2"/>
        <w:keepNext w:val="0"/>
        <w:keepLines w:val="0"/>
        <w:shd w:val="clear" w:fill="FFFFFF"/>
        <w:spacing w:after="80"/>
        <w:rPr>
          <w:b/>
          <w:sz w:val="30"/>
          <w:szCs w:val="30"/>
        </w:rPr>
      </w:pPr>
      <w:bookmarkStart w:id="5" w:name="_o74kzehk0ocr" w:colFirst="0" w:colLast="0"/>
      <w:bookmarkEnd w:id="5"/>
      <w:r>
        <w:rPr>
          <w:b/>
          <w:sz w:val="30"/>
          <w:szCs w:val="30"/>
          <w:rtl w:val="0"/>
        </w:rPr>
        <w:t xml:space="preserve">5. Run the Program: </w:t>
      </w:r>
    </w:p>
    <w:p>
      <w:pPr>
        <w:shd w:val="clear" w:fill="FFFFFF"/>
        <w:rPr>
          <w:sz w:val="20"/>
          <w:szCs w:val="20"/>
        </w:rPr>
      </w:pPr>
      <w:r>
        <w:rPr>
          <w:b/>
          <w:sz w:val="20"/>
          <w:szCs w:val="20"/>
          <w:rtl w:val="0"/>
        </w:rPr>
        <w:t xml:space="preserve">To Run the Entire Script: </w:t>
      </w:r>
      <w:r>
        <w:rPr>
          <w:sz w:val="20"/>
          <w:szCs w:val="20"/>
          <w:rtl w:val="0"/>
        </w:rPr>
        <w:t xml:space="preserve">Click on the Source button located at the top-right of the script editor pane (or press Ctrl + Shift + S on the keyboard). </w:t>
      </w:r>
    </w:p>
    <w:p>
      <w:pPr>
        <w:shd w:val="clear" w:fill="FFFFFF"/>
        <w:rPr>
          <w:sz w:val="20"/>
          <w:szCs w:val="20"/>
        </w:rPr>
      </w:pPr>
    </w:p>
    <w:p>
      <w:pPr>
        <w:shd w:val="clear" w:fill="FFFFFF"/>
        <w:rPr>
          <w:sz w:val="20"/>
          <w:szCs w:val="20"/>
        </w:rPr>
      </w:pPr>
    </w:p>
    <w:p>
      <w:pPr>
        <w:shd w:val="clear" w:fill="FFFFFF"/>
        <w:rPr>
          <w:b/>
          <w:sz w:val="38"/>
          <w:szCs w:val="38"/>
        </w:rPr>
      </w:pPr>
      <w:r>
        <w:rPr>
          <w:b/>
          <w:sz w:val="38"/>
          <w:szCs w:val="38"/>
          <w:rtl w:val="0"/>
        </w:rPr>
        <w:t>Program:</w:t>
      </w:r>
    </w:p>
    <w:p>
      <w:pPr>
        <w:shd w:val="clear" w:fill="FFFFFF"/>
        <w:rPr>
          <w:b/>
          <w:sz w:val="38"/>
          <w:szCs w:val="38"/>
        </w:rPr>
      </w:pPr>
    </w:p>
    <w:p>
      <w:pPr>
        <w:shd w:val="clear" w:fill="F7F7F7"/>
        <w:spacing w:line="325" w:lineRule="auto"/>
        <w:rPr>
          <w:rFonts w:ascii="Courier New" w:hAnsi="Courier New" w:eastAsia="Courier New" w:cs="Courier New"/>
          <w:b/>
          <w:sz w:val="21"/>
          <w:szCs w:val="21"/>
        </w:rPr>
      </w:pPr>
      <w:r>
        <w:rPr>
          <w:rFonts w:ascii="Courier New" w:hAnsi="Courier New" w:eastAsia="Courier New" w:cs="Courier New"/>
          <w:b/>
          <w:sz w:val="21"/>
          <w:szCs w:val="21"/>
          <w:rtl w:val="0"/>
        </w:rPr>
        <w:t xml:space="preserve">pageRank &lt;- function(M, num_iter = </w:t>
      </w:r>
      <w:r>
        <w:rPr>
          <w:rFonts w:ascii="Courier New" w:hAnsi="Courier New" w:eastAsia="Courier New" w:cs="Courier New"/>
          <w:b/>
          <w:color w:val="116644"/>
          <w:sz w:val="21"/>
          <w:szCs w:val="21"/>
          <w:rtl w:val="0"/>
        </w:rPr>
        <w:t>1</w:t>
      </w:r>
      <w:r>
        <w:rPr>
          <w:rFonts w:ascii="Courier New" w:hAnsi="Courier New" w:eastAsia="Courier New" w:cs="Courier New"/>
          <w:b/>
          <w:sz w:val="21"/>
          <w:szCs w:val="21"/>
          <w:rtl w:val="0"/>
        </w:rPr>
        <w:t xml:space="preserve">, d = </w:t>
      </w:r>
      <w:r>
        <w:rPr>
          <w:rFonts w:ascii="Courier New" w:hAnsi="Courier New" w:eastAsia="Courier New" w:cs="Courier New"/>
          <w:b/>
          <w:color w:val="116644"/>
          <w:sz w:val="21"/>
          <w:szCs w:val="21"/>
          <w:rtl w:val="0"/>
        </w:rPr>
        <w:t>0.85</w:t>
      </w:r>
      <w:r>
        <w:rPr>
          <w:rFonts w:ascii="Courier New" w:hAnsi="Courier New" w:eastAsia="Courier New" w:cs="Courier New"/>
          <w:b/>
          <w:sz w:val="21"/>
          <w:szCs w:val="21"/>
          <w:rtl w:val="0"/>
        </w:rPr>
        <w:t>) {</w:t>
      </w:r>
    </w:p>
    <w:p>
      <w:pPr>
        <w:shd w:val="clear" w:fill="F7F7F7"/>
        <w:spacing w:line="325" w:lineRule="auto"/>
        <w:rPr>
          <w:rFonts w:ascii="Courier New" w:hAnsi="Courier New" w:eastAsia="Courier New" w:cs="Courier New"/>
          <w:b/>
          <w:sz w:val="21"/>
          <w:szCs w:val="21"/>
        </w:rPr>
      </w:pPr>
      <w:r>
        <w:rPr>
          <w:rFonts w:ascii="Courier New" w:hAnsi="Courier New" w:eastAsia="Courier New" w:cs="Courier New"/>
          <w:b/>
          <w:sz w:val="21"/>
          <w:szCs w:val="21"/>
          <w:rtl w:val="0"/>
        </w:rPr>
        <w:t xml:space="preserve">  N &lt;- ncol(M)</w:t>
      </w:r>
    </w:p>
    <w:p>
      <w:pPr>
        <w:shd w:val="clear" w:fill="F7F7F7"/>
        <w:spacing w:line="325" w:lineRule="auto"/>
        <w:rPr>
          <w:rFonts w:ascii="Courier New" w:hAnsi="Courier New" w:eastAsia="Courier New" w:cs="Courier New"/>
          <w:b/>
          <w:sz w:val="21"/>
          <w:szCs w:val="21"/>
        </w:rPr>
      </w:pPr>
      <w:r>
        <w:rPr>
          <w:rFonts w:ascii="Courier New" w:hAnsi="Courier New" w:eastAsia="Courier New" w:cs="Courier New"/>
          <w:b/>
          <w:sz w:val="21"/>
          <w:szCs w:val="21"/>
          <w:rtl w:val="0"/>
        </w:rPr>
        <w:t xml:space="preserve">  v &lt;- rep(</w:t>
      </w:r>
      <w:r>
        <w:rPr>
          <w:rFonts w:ascii="Courier New" w:hAnsi="Courier New" w:eastAsia="Courier New" w:cs="Courier New"/>
          <w:b/>
          <w:color w:val="116644"/>
          <w:sz w:val="21"/>
          <w:szCs w:val="21"/>
          <w:rtl w:val="0"/>
        </w:rPr>
        <w:t>1</w:t>
      </w:r>
      <w:r>
        <w:rPr>
          <w:rFonts w:ascii="Courier New" w:hAnsi="Courier New" w:eastAsia="Courier New" w:cs="Courier New"/>
          <w:b/>
          <w:sz w:val="21"/>
          <w:szCs w:val="21"/>
          <w:rtl w:val="0"/>
        </w:rPr>
        <w:t>/N, N)</w:t>
      </w:r>
    </w:p>
    <w:p>
      <w:pPr>
        <w:shd w:val="clear" w:fill="F7F7F7"/>
        <w:spacing w:line="325" w:lineRule="auto"/>
        <w:rPr>
          <w:rFonts w:ascii="Courier New" w:hAnsi="Courier New" w:eastAsia="Courier New" w:cs="Courier New"/>
          <w:b/>
          <w:sz w:val="21"/>
          <w:szCs w:val="21"/>
        </w:rPr>
      </w:pPr>
      <w:r>
        <w:rPr>
          <w:rFonts w:ascii="Courier New" w:hAnsi="Courier New" w:eastAsia="Courier New" w:cs="Courier New"/>
          <w:b/>
          <w:sz w:val="21"/>
          <w:szCs w:val="21"/>
          <w:rtl w:val="0"/>
        </w:rPr>
        <w:t xml:space="preserve">  M_hat &lt;- d * M + (</w:t>
      </w:r>
      <w:r>
        <w:rPr>
          <w:rFonts w:ascii="Courier New" w:hAnsi="Courier New" w:eastAsia="Courier New" w:cs="Courier New"/>
          <w:b/>
          <w:color w:val="116644"/>
          <w:sz w:val="21"/>
          <w:szCs w:val="21"/>
          <w:rtl w:val="0"/>
        </w:rPr>
        <w:t>1</w:t>
      </w:r>
      <w:r>
        <w:rPr>
          <w:rFonts w:ascii="Courier New" w:hAnsi="Courier New" w:eastAsia="Courier New" w:cs="Courier New"/>
          <w:b/>
          <w:sz w:val="21"/>
          <w:szCs w:val="21"/>
          <w:rtl w:val="0"/>
        </w:rPr>
        <w:t xml:space="preserve"> - d) / N</w:t>
      </w:r>
    </w:p>
    <w:p>
      <w:pPr>
        <w:shd w:val="clear" w:fill="F7F7F7"/>
        <w:spacing w:line="325" w:lineRule="auto"/>
        <w:rPr>
          <w:rFonts w:ascii="Courier New" w:hAnsi="Courier New" w:eastAsia="Courier New" w:cs="Courier New"/>
          <w:b/>
          <w:sz w:val="21"/>
          <w:szCs w:val="21"/>
        </w:rPr>
      </w:pPr>
      <w:r>
        <w:rPr>
          <w:rFonts w:ascii="Courier New" w:hAnsi="Courier New" w:eastAsia="Courier New" w:cs="Courier New"/>
          <w:b/>
          <w:sz w:val="21"/>
          <w:szCs w:val="21"/>
          <w:rtl w:val="0"/>
        </w:rPr>
        <w:t xml:space="preserve">  </w:t>
      </w:r>
      <w:r>
        <w:rPr>
          <w:rFonts w:ascii="Courier New" w:hAnsi="Courier New" w:eastAsia="Courier New" w:cs="Courier New"/>
          <w:b/>
          <w:color w:val="AF00DB"/>
          <w:sz w:val="21"/>
          <w:szCs w:val="21"/>
          <w:rtl w:val="0"/>
        </w:rPr>
        <w:t>for</w:t>
      </w:r>
      <w:r>
        <w:rPr>
          <w:rFonts w:ascii="Courier New" w:hAnsi="Courier New" w:eastAsia="Courier New" w:cs="Courier New"/>
          <w:b/>
          <w:sz w:val="21"/>
          <w:szCs w:val="21"/>
          <w:rtl w:val="0"/>
        </w:rPr>
        <w:t xml:space="preserve"> (i </w:t>
      </w:r>
      <w:r>
        <w:rPr>
          <w:rFonts w:ascii="Courier New" w:hAnsi="Courier New" w:eastAsia="Courier New" w:cs="Courier New"/>
          <w:b/>
          <w:color w:val="0000FF"/>
          <w:sz w:val="21"/>
          <w:szCs w:val="21"/>
          <w:rtl w:val="0"/>
        </w:rPr>
        <w:t>in</w:t>
      </w:r>
      <w:r>
        <w:rPr>
          <w:rFonts w:ascii="Courier New" w:hAnsi="Courier New" w:eastAsia="Courier New" w:cs="Courier New"/>
          <w:b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b/>
          <w:color w:val="116644"/>
          <w:sz w:val="21"/>
          <w:szCs w:val="21"/>
          <w:rtl w:val="0"/>
        </w:rPr>
        <w:t>1</w:t>
      </w:r>
      <w:r>
        <w:rPr>
          <w:rFonts w:ascii="Courier New" w:hAnsi="Courier New" w:eastAsia="Courier New" w:cs="Courier New"/>
          <w:b/>
          <w:sz w:val="21"/>
          <w:szCs w:val="21"/>
          <w:rtl w:val="0"/>
        </w:rPr>
        <w:t>:num_iter) {</w:t>
      </w:r>
    </w:p>
    <w:p>
      <w:pPr>
        <w:shd w:val="clear" w:fill="F7F7F7"/>
        <w:spacing w:line="325" w:lineRule="auto"/>
        <w:rPr>
          <w:rFonts w:ascii="Courier New" w:hAnsi="Courier New" w:eastAsia="Courier New" w:cs="Courier New"/>
          <w:b/>
          <w:sz w:val="21"/>
          <w:szCs w:val="21"/>
        </w:rPr>
      </w:pPr>
      <w:r>
        <w:rPr>
          <w:rFonts w:ascii="Courier New" w:hAnsi="Courier New" w:eastAsia="Courier New" w:cs="Courier New"/>
          <w:b/>
          <w:sz w:val="21"/>
          <w:szCs w:val="21"/>
          <w:rtl w:val="0"/>
        </w:rPr>
        <w:t xml:space="preserve">    v &lt;- M_hat %*% v</w:t>
      </w:r>
    </w:p>
    <w:p>
      <w:pPr>
        <w:shd w:val="clear" w:fill="F7F7F7"/>
        <w:spacing w:line="325" w:lineRule="auto"/>
        <w:rPr>
          <w:rFonts w:ascii="Courier New" w:hAnsi="Courier New" w:eastAsia="Courier New" w:cs="Courier New"/>
          <w:b/>
          <w:sz w:val="21"/>
          <w:szCs w:val="21"/>
        </w:rPr>
      </w:pPr>
      <w:r>
        <w:rPr>
          <w:rFonts w:ascii="Courier New" w:hAnsi="Courier New" w:eastAsia="Courier New" w:cs="Courier New"/>
          <w:b/>
          <w:sz w:val="21"/>
          <w:szCs w:val="21"/>
          <w:rtl w:val="0"/>
        </w:rPr>
        <w:t xml:space="preserve">  }</w:t>
      </w:r>
    </w:p>
    <w:p>
      <w:pPr>
        <w:shd w:val="clear" w:fill="F7F7F7"/>
        <w:spacing w:line="325" w:lineRule="auto"/>
        <w:rPr>
          <w:rFonts w:ascii="Courier New" w:hAnsi="Courier New" w:eastAsia="Courier New" w:cs="Courier New"/>
          <w:b/>
          <w:sz w:val="21"/>
          <w:szCs w:val="21"/>
        </w:rPr>
      </w:pPr>
      <w:r>
        <w:rPr>
          <w:rFonts w:ascii="Courier New" w:hAnsi="Courier New" w:eastAsia="Courier New" w:cs="Courier New"/>
          <w:b/>
          <w:sz w:val="21"/>
          <w:szCs w:val="21"/>
          <w:rtl w:val="0"/>
        </w:rPr>
        <w:t xml:space="preserve">  </w:t>
      </w:r>
      <w:r>
        <w:rPr>
          <w:rFonts w:ascii="Courier New" w:hAnsi="Courier New" w:eastAsia="Courier New" w:cs="Courier New"/>
          <w:b/>
          <w:color w:val="AF00DB"/>
          <w:sz w:val="21"/>
          <w:szCs w:val="21"/>
          <w:rtl w:val="0"/>
        </w:rPr>
        <w:t>return</w:t>
      </w:r>
      <w:r>
        <w:rPr>
          <w:rFonts w:ascii="Courier New" w:hAnsi="Courier New" w:eastAsia="Courier New" w:cs="Courier New"/>
          <w:b/>
          <w:sz w:val="21"/>
          <w:szCs w:val="21"/>
          <w:rtl w:val="0"/>
        </w:rPr>
        <w:t>(v)</w:t>
      </w:r>
    </w:p>
    <w:p>
      <w:pPr>
        <w:shd w:val="clear" w:fill="F7F7F7"/>
        <w:spacing w:line="325" w:lineRule="auto"/>
        <w:rPr>
          <w:rFonts w:ascii="Courier New" w:hAnsi="Courier New" w:eastAsia="Courier New" w:cs="Courier New"/>
          <w:b/>
          <w:sz w:val="21"/>
          <w:szCs w:val="21"/>
        </w:rPr>
      </w:pPr>
      <w:r>
        <w:rPr>
          <w:rFonts w:ascii="Courier New" w:hAnsi="Courier New" w:eastAsia="Courier New" w:cs="Courier New"/>
          <w:b/>
          <w:sz w:val="21"/>
          <w:szCs w:val="21"/>
          <w:rtl w:val="0"/>
        </w:rPr>
        <w:t>}</w:t>
      </w:r>
    </w:p>
    <w:p>
      <w:pPr>
        <w:shd w:val="clear" w:fill="F7F7F7"/>
        <w:spacing w:line="325" w:lineRule="auto"/>
        <w:rPr>
          <w:rFonts w:ascii="Courier New" w:hAnsi="Courier New" w:eastAsia="Courier New" w:cs="Courier New"/>
          <w:b/>
          <w:sz w:val="21"/>
          <w:szCs w:val="21"/>
        </w:rPr>
      </w:pPr>
    </w:p>
    <w:p>
      <w:pPr>
        <w:shd w:val="clear" w:fill="F7F7F7"/>
        <w:spacing w:line="325" w:lineRule="auto"/>
        <w:rPr>
          <w:rFonts w:ascii="Courier New" w:hAnsi="Courier New" w:eastAsia="Courier New" w:cs="Courier New"/>
          <w:b/>
          <w:sz w:val="21"/>
          <w:szCs w:val="21"/>
        </w:rPr>
      </w:pPr>
      <w:r>
        <w:rPr>
          <w:rFonts w:ascii="Courier New" w:hAnsi="Courier New" w:eastAsia="Courier New" w:cs="Courier New"/>
          <w:b/>
          <w:sz w:val="21"/>
          <w:szCs w:val="21"/>
          <w:rtl w:val="0"/>
        </w:rPr>
        <w:t>M &lt;- matrix(c(</w:t>
      </w:r>
      <w:r>
        <w:rPr>
          <w:rFonts w:ascii="Courier New" w:hAnsi="Courier New" w:eastAsia="Courier New" w:cs="Courier New"/>
          <w:b/>
          <w:color w:val="116644"/>
          <w:sz w:val="21"/>
          <w:szCs w:val="21"/>
          <w:rtl w:val="0"/>
        </w:rPr>
        <w:t>0</w:t>
      </w:r>
      <w:r>
        <w:rPr>
          <w:rFonts w:ascii="Courier New" w:hAnsi="Courier New" w:eastAsia="Courier New" w:cs="Courier New"/>
          <w:b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b/>
          <w:color w:val="116644"/>
          <w:sz w:val="21"/>
          <w:szCs w:val="21"/>
          <w:rtl w:val="0"/>
        </w:rPr>
        <w:t>0</w:t>
      </w:r>
      <w:r>
        <w:rPr>
          <w:rFonts w:ascii="Courier New" w:hAnsi="Courier New" w:eastAsia="Courier New" w:cs="Courier New"/>
          <w:b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b/>
          <w:color w:val="116644"/>
          <w:sz w:val="21"/>
          <w:szCs w:val="21"/>
          <w:rtl w:val="0"/>
        </w:rPr>
        <w:t>0</w:t>
      </w:r>
      <w:r>
        <w:rPr>
          <w:rFonts w:ascii="Courier New" w:hAnsi="Courier New" w:eastAsia="Courier New" w:cs="Courier New"/>
          <w:b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b/>
          <w:color w:val="116644"/>
          <w:sz w:val="21"/>
          <w:szCs w:val="21"/>
          <w:rtl w:val="0"/>
        </w:rPr>
        <w:t>0</w:t>
      </w:r>
      <w:r>
        <w:rPr>
          <w:rFonts w:ascii="Courier New" w:hAnsi="Courier New" w:eastAsia="Courier New" w:cs="Courier New"/>
          <w:b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b/>
          <w:color w:val="116644"/>
          <w:sz w:val="21"/>
          <w:szCs w:val="21"/>
          <w:rtl w:val="0"/>
        </w:rPr>
        <w:t>1</w:t>
      </w:r>
      <w:r>
        <w:rPr>
          <w:rFonts w:ascii="Courier New" w:hAnsi="Courier New" w:eastAsia="Courier New" w:cs="Courier New"/>
          <w:b/>
          <w:sz w:val="21"/>
          <w:szCs w:val="21"/>
          <w:rtl w:val="0"/>
        </w:rPr>
        <w:t>,</w:t>
      </w:r>
    </w:p>
    <w:p>
      <w:pPr>
        <w:shd w:val="clear" w:fill="F7F7F7"/>
        <w:spacing w:line="325" w:lineRule="auto"/>
        <w:rPr>
          <w:rFonts w:ascii="Courier New" w:hAnsi="Courier New" w:eastAsia="Courier New" w:cs="Courier New"/>
          <w:b/>
          <w:sz w:val="21"/>
          <w:szCs w:val="21"/>
        </w:rPr>
      </w:pPr>
      <w:r>
        <w:rPr>
          <w:rFonts w:ascii="Courier New" w:hAnsi="Courier New" w:eastAsia="Courier New" w:cs="Courier New"/>
          <w:b/>
          <w:sz w:val="21"/>
          <w:szCs w:val="21"/>
          <w:rtl w:val="0"/>
        </w:rPr>
        <w:t xml:space="preserve">              </w:t>
      </w:r>
      <w:r>
        <w:rPr>
          <w:rFonts w:ascii="Courier New" w:hAnsi="Courier New" w:eastAsia="Courier New" w:cs="Courier New"/>
          <w:b/>
          <w:color w:val="116644"/>
          <w:sz w:val="21"/>
          <w:szCs w:val="21"/>
          <w:rtl w:val="0"/>
        </w:rPr>
        <w:t>0.5</w:t>
      </w:r>
      <w:r>
        <w:rPr>
          <w:rFonts w:ascii="Courier New" w:hAnsi="Courier New" w:eastAsia="Courier New" w:cs="Courier New"/>
          <w:b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b/>
          <w:color w:val="116644"/>
          <w:sz w:val="21"/>
          <w:szCs w:val="21"/>
          <w:rtl w:val="0"/>
        </w:rPr>
        <w:t>0</w:t>
      </w:r>
      <w:r>
        <w:rPr>
          <w:rFonts w:ascii="Courier New" w:hAnsi="Courier New" w:eastAsia="Courier New" w:cs="Courier New"/>
          <w:b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b/>
          <w:color w:val="116644"/>
          <w:sz w:val="21"/>
          <w:szCs w:val="21"/>
          <w:rtl w:val="0"/>
        </w:rPr>
        <w:t>0</w:t>
      </w:r>
      <w:r>
        <w:rPr>
          <w:rFonts w:ascii="Courier New" w:hAnsi="Courier New" w:eastAsia="Courier New" w:cs="Courier New"/>
          <w:b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b/>
          <w:color w:val="116644"/>
          <w:sz w:val="21"/>
          <w:szCs w:val="21"/>
          <w:rtl w:val="0"/>
        </w:rPr>
        <w:t>0</w:t>
      </w:r>
      <w:r>
        <w:rPr>
          <w:rFonts w:ascii="Courier New" w:hAnsi="Courier New" w:eastAsia="Courier New" w:cs="Courier New"/>
          <w:b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b/>
          <w:color w:val="116644"/>
          <w:sz w:val="21"/>
          <w:szCs w:val="21"/>
          <w:rtl w:val="0"/>
        </w:rPr>
        <w:t>0</w:t>
      </w:r>
      <w:r>
        <w:rPr>
          <w:rFonts w:ascii="Courier New" w:hAnsi="Courier New" w:eastAsia="Courier New" w:cs="Courier New"/>
          <w:b/>
          <w:sz w:val="21"/>
          <w:szCs w:val="21"/>
          <w:rtl w:val="0"/>
        </w:rPr>
        <w:t>,</w:t>
      </w:r>
    </w:p>
    <w:p>
      <w:pPr>
        <w:shd w:val="clear" w:fill="F7F7F7"/>
        <w:spacing w:line="325" w:lineRule="auto"/>
        <w:rPr>
          <w:rFonts w:ascii="Courier New" w:hAnsi="Courier New" w:eastAsia="Courier New" w:cs="Courier New"/>
          <w:b/>
          <w:sz w:val="21"/>
          <w:szCs w:val="21"/>
        </w:rPr>
      </w:pPr>
      <w:r>
        <w:rPr>
          <w:rFonts w:ascii="Courier New" w:hAnsi="Courier New" w:eastAsia="Courier New" w:cs="Courier New"/>
          <w:b/>
          <w:sz w:val="21"/>
          <w:szCs w:val="21"/>
          <w:rtl w:val="0"/>
        </w:rPr>
        <w:t xml:space="preserve">              </w:t>
      </w:r>
      <w:r>
        <w:rPr>
          <w:rFonts w:ascii="Courier New" w:hAnsi="Courier New" w:eastAsia="Courier New" w:cs="Courier New"/>
          <w:b/>
          <w:color w:val="116644"/>
          <w:sz w:val="21"/>
          <w:szCs w:val="21"/>
          <w:rtl w:val="0"/>
        </w:rPr>
        <w:t>0.5</w:t>
      </w:r>
      <w:r>
        <w:rPr>
          <w:rFonts w:ascii="Courier New" w:hAnsi="Courier New" w:eastAsia="Courier New" w:cs="Courier New"/>
          <w:b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b/>
          <w:color w:val="116644"/>
          <w:sz w:val="21"/>
          <w:szCs w:val="21"/>
          <w:rtl w:val="0"/>
        </w:rPr>
        <w:t>1</w:t>
      </w:r>
      <w:r>
        <w:rPr>
          <w:rFonts w:ascii="Courier New" w:hAnsi="Courier New" w:eastAsia="Courier New" w:cs="Courier New"/>
          <w:b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b/>
          <w:color w:val="116644"/>
          <w:sz w:val="21"/>
          <w:szCs w:val="21"/>
          <w:rtl w:val="0"/>
        </w:rPr>
        <w:t>0</w:t>
      </w:r>
      <w:r>
        <w:rPr>
          <w:rFonts w:ascii="Courier New" w:hAnsi="Courier New" w:eastAsia="Courier New" w:cs="Courier New"/>
          <w:b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b/>
          <w:color w:val="116644"/>
          <w:sz w:val="21"/>
          <w:szCs w:val="21"/>
          <w:rtl w:val="0"/>
        </w:rPr>
        <w:t>0</w:t>
      </w:r>
      <w:r>
        <w:rPr>
          <w:rFonts w:ascii="Courier New" w:hAnsi="Courier New" w:eastAsia="Courier New" w:cs="Courier New"/>
          <w:b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b/>
          <w:color w:val="116644"/>
          <w:sz w:val="21"/>
          <w:szCs w:val="21"/>
          <w:rtl w:val="0"/>
        </w:rPr>
        <w:t>0</w:t>
      </w:r>
      <w:r>
        <w:rPr>
          <w:rFonts w:ascii="Courier New" w:hAnsi="Courier New" w:eastAsia="Courier New" w:cs="Courier New"/>
          <w:b/>
          <w:sz w:val="21"/>
          <w:szCs w:val="21"/>
          <w:rtl w:val="0"/>
        </w:rPr>
        <w:t>,</w:t>
      </w:r>
    </w:p>
    <w:p>
      <w:pPr>
        <w:shd w:val="clear" w:fill="F7F7F7"/>
        <w:spacing w:line="325" w:lineRule="auto"/>
        <w:rPr>
          <w:rFonts w:ascii="Courier New" w:hAnsi="Courier New" w:eastAsia="Courier New" w:cs="Courier New"/>
          <w:b/>
          <w:sz w:val="21"/>
          <w:szCs w:val="21"/>
        </w:rPr>
      </w:pPr>
      <w:r>
        <w:rPr>
          <w:rFonts w:ascii="Courier New" w:hAnsi="Courier New" w:eastAsia="Courier New" w:cs="Courier New"/>
          <w:b/>
          <w:sz w:val="21"/>
          <w:szCs w:val="21"/>
          <w:rtl w:val="0"/>
        </w:rPr>
        <w:t xml:space="preserve">              </w:t>
      </w:r>
      <w:r>
        <w:rPr>
          <w:rFonts w:ascii="Courier New" w:hAnsi="Courier New" w:eastAsia="Courier New" w:cs="Courier New"/>
          <w:b/>
          <w:color w:val="116644"/>
          <w:sz w:val="21"/>
          <w:szCs w:val="21"/>
          <w:rtl w:val="0"/>
        </w:rPr>
        <w:t>0</w:t>
      </w:r>
      <w:r>
        <w:rPr>
          <w:rFonts w:ascii="Courier New" w:hAnsi="Courier New" w:eastAsia="Courier New" w:cs="Courier New"/>
          <w:b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b/>
          <w:color w:val="116644"/>
          <w:sz w:val="21"/>
          <w:szCs w:val="21"/>
          <w:rtl w:val="0"/>
        </w:rPr>
        <w:t>0</w:t>
      </w:r>
      <w:r>
        <w:rPr>
          <w:rFonts w:ascii="Courier New" w:hAnsi="Courier New" w:eastAsia="Courier New" w:cs="Courier New"/>
          <w:b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b/>
          <w:color w:val="116644"/>
          <w:sz w:val="21"/>
          <w:szCs w:val="21"/>
          <w:rtl w:val="0"/>
        </w:rPr>
        <w:t>1</w:t>
      </w:r>
      <w:r>
        <w:rPr>
          <w:rFonts w:ascii="Courier New" w:hAnsi="Courier New" w:eastAsia="Courier New" w:cs="Courier New"/>
          <w:b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b/>
          <w:color w:val="116644"/>
          <w:sz w:val="21"/>
          <w:szCs w:val="21"/>
          <w:rtl w:val="0"/>
        </w:rPr>
        <w:t>0.5</w:t>
      </w:r>
      <w:r>
        <w:rPr>
          <w:rFonts w:ascii="Courier New" w:hAnsi="Courier New" w:eastAsia="Courier New" w:cs="Courier New"/>
          <w:b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b/>
          <w:color w:val="116644"/>
          <w:sz w:val="21"/>
          <w:szCs w:val="21"/>
          <w:rtl w:val="0"/>
        </w:rPr>
        <w:t>0</w:t>
      </w:r>
      <w:r>
        <w:rPr>
          <w:rFonts w:ascii="Courier New" w:hAnsi="Courier New" w:eastAsia="Courier New" w:cs="Courier New"/>
          <w:b/>
          <w:sz w:val="21"/>
          <w:szCs w:val="21"/>
          <w:rtl w:val="0"/>
        </w:rPr>
        <w:t>,</w:t>
      </w:r>
    </w:p>
    <w:p>
      <w:pPr>
        <w:shd w:val="clear" w:fill="F7F7F7"/>
        <w:spacing w:line="325" w:lineRule="auto"/>
        <w:rPr>
          <w:rFonts w:ascii="Courier New" w:hAnsi="Courier New" w:eastAsia="Courier New" w:cs="Courier New"/>
          <w:b/>
          <w:sz w:val="21"/>
          <w:szCs w:val="21"/>
        </w:rPr>
      </w:pPr>
      <w:r>
        <w:rPr>
          <w:rFonts w:ascii="Courier New" w:hAnsi="Courier New" w:eastAsia="Courier New" w:cs="Courier New"/>
          <w:b/>
          <w:sz w:val="21"/>
          <w:szCs w:val="21"/>
          <w:rtl w:val="0"/>
        </w:rPr>
        <w:t xml:space="preserve">              </w:t>
      </w:r>
      <w:r>
        <w:rPr>
          <w:rFonts w:ascii="Courier New" w:hAnsi="Courier New" w:eastAsia="Courier New" w:cs="Courier New"/>
          <w:b/>
          <w:color w:val="116644"/>
          <w:sz w:val="21"/>
          <w:szCs w:val="21"/>
          <w:rtl w:val="0"/>
        </w:rPr>
        <w:t>0</w:t>
      </w:r>
      <w:r>
        <w:rPr>
          <w:rFonts w:ascii="Courier New" w:hAnsi="Courier New" w:eastAsia="Courier New" w:cs="Courier New"/>
          <w:b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b/>
          <w:color w:val="116644"/>
          <w:sz w:val="21"/>
          <w:szCs w:val="21"/>
          <w:rtl w:val="0"/>
        </w:rPr>
        <w:t>0</w:t>
      </w:r>
      <w:r>
        <w:rPr>
          <w:rFonts w:ascii="Courier New" w:hAnsi="Courier New" w:eastAsia="Courier New" w:cs="Courier New"/>
          <w:b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b/>
          <w:color w:val="116644"/>
          <w:sz w:val="21"/>
          <w:szCs w:val="21"/>
          <w:rtl w:val="0"/>
        </w:rPr>
        <w:t>0</w:t>
      </w:r>
      <w:r>
        <w:rPr>
          <w:rFonts w:ascii="Courier New" w:hAnsi="Courier New" w:eastAsia="Courier New" w:cs="Courier New"/>
          <w:b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b/>
          <w:color w:val="116644"/>
          <w:sz w:val="21"/>
          <w:szCs w:val="21"/>
          <w:rtl w:val="0"/>
        </w:rPr>
        <w:t>0.5</w:t>
      </w:r>
      <w:r>
        <w:rPr>
          <w:rFonts w:ascii="Courier New" w:hAnsi="Courier New" w:eastAsia="Courier New" w:cs="Courier New"/>
          <w:b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b/>
          <w:color w:val="116644"/>
          <w:sz w:val="21"/>
          <w:szCs w:val="21"/>
          <w:rtl w:val="0"/>
        </w:rPr>
        <w:t>0</w:t>
      </w:r>
      <w:r>
        <w:rPr>
          <w:rFonts w:ascii="Courier New" w:hAnsi="Courier New" w:eastAsia="Courier New" w:cs="Courier New"/>
          <w:b/>
          <w:sz w:val="21"/>
          <w:szCs w:val="21"/>
          <w:rtl w:val="0"/>
        </w:rPr>
        <w:t xml:space="preserve">), nrow = </w:t>
      </w:r>
      <w:r>
        <w:rPr>
          <w:rFonts w:ascii="Courier New" w:hAnsi="Courier New" w:eastAsia="Courier New" w:cs="Courier New"/>
          <w:b/>
          <w:color w:val="116644"/>
          <w:sz w:val="21"/>
          <w:szCs w:val="21"/>
          <w:rtl w:val="0"/>
        </w:rPr>
        <w:t>5</w:t>
      </w:r>
      <w:r>
        <w:rPr>
          <w:rFonts w:ascii="Courier New" w:hAnsi="Courier New" w:eastAsia="Courier New" w:cs="Courier New"/>
          <w:b/>
          <w:sz w:val="21"/>
          <w:szCs w:val="21"/>
          <w:rtl w:val="0"/>
        </w:rPr>
        <w:t>, byrow = TRUE)</w:t>
      </w:r>
    </w:p>
    <w:p>
      <w:pPr>
        <w:shd w:val="clear" w:fill="F7F7F7"/>
        <w:spacing w:line="325" w:lineRule="auto"/>
        <w:rPr>
          <w:rFonts w:ascii="Courier New" w:hAnsi="Courier New" w:eastAsia="Courier New" w:cs="Courier New"/>
          <w:b/>
          <w:sz w:val="21"/>
          <w:szCs w:val="21"/>
        </w:rPr>
      </w:pPr>
      <w:r>
        <w:rPr>
          <w:rFonts w:ascii="Courier New" w:hAnsi="Courier New" w:eastAsia="Courier New" w:cs="Courier New"/>
          <w:b/>
          <w:sz w:val="21"/>
          <w:szCs w:val="21"/>
          <w:rtl w:val="0"/>
        </w:rPr>
        <w:t xml:space="preserve">v &lt;- pageRank(M, </w:t>
      </w:r>
      <w:r>
        <w:rPr>
          <w:rFonts w:ascii="Courier New" w:hAnsi="Courier New" w:eastAsia="Courier New" w:cs="Courier New"/>
          <w:b/>
          <w:color w:val="116644"/>
          <w:sz w:val="21"/>
          <w:szCs w:val="21"/>
          <w:rtl w:val="0"/>
        </w:rPr>
        <w:t>100</w:t>
      </w:r>
      <w:r>
        <w:rPr>
          <w:rFonts w:ascii="Courier New" w:hAnsi="Courier New" w:eastAsia="Courier New" w:cs="Courier New"/>
          <w:b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b/>
          <w:color w:val="116644"/>
          <w:sz w:val="21"/>
          <w:szCs w:val="21"/>
          <w:rtl w:val="0"/>
        </w:rPr>
        <w:t>0.85</w:t>
      </w:r>
      <w:r>
        <w:rPr>
          <w:rFonts w:ascii="Courier New" w:hAnsi="Courier New" w:eastAsia="Courier New" w:cs="Courier New"/>
          <w:b/>
          <w:sz w:val="21"/>
          <w:szCs w:val="21"/>
          <w:rtl w:val="0"/>
        </w:rPr>
        <w:t>)</w:t>
      </w:r>
    </w:p>
    <w:p>
      <w:pPr>
        <w:shd w:val="clear" w:fill="F7F7F7"/>
        <w:spacing w:line="325" w:lineRule="auto"/>
        <w:rPr>
          <w:rFonts w:ascii="Courier New" w:hAnsi="Courier New" w:eastAsia="Courier New" w:cs="Courier New"/>
          <w:b/>
          <w:sz w:val="21"/>
          <w:szCs w:val="21"/>
        </w:rPr>
      </w:pPr>
      <w:r>
        <w:rPr>
          <w:rFonts w:ascii="Courier New" w:hAnsi="Courier New" w:eastAsia="Courier New" w:cs="Courier New"/>
          <w:b/>
          <w:color w:val="795E26"/>
          <w:sz w:val="21"/>
          <w:szCs w:val="21"/>
          <w:rtl w:val="0"/>
        </w:rPr>
        <w:t>print</w:t>
      </w:r>
      <w:r>
        <w:rPr>
          <w:rFonts w:ascii="Courier New" w:hAnsi="Courier New" w:eastAsia="Courier New" w:cs="Courier New"/>
          <w:b/>
          <w:sz w:val="21"/>
          <w:szCs w:val="21"/>
          <w:rtl w:val="0"/>
        </w:rPr>
        <w:t>(v)</w:t>
      </w:r>
    </w:p>
    <w:p>
      <w:pPr>
        <w:shd w:val="clear" w:fill="FFFFFF"/>
        <w:rPr>
          <w:b/>
          <w:sz w:val="38"/>
          <w:szCs w:val="38"/>
        </w:rPr>
      </w:pPr>
    </w:p>
    <w:p>
      <w:pPr>
        <w:shd w:val="clear" w:fill="FFFFFF"/>
        <w:rPr>
          <w:sz w:val="20"/>
          <w:szCs w:val="20"/>
        </w:rPr>
      </w:pPr>
    </w:p>
    <w:p>
      <w:r>
        <w:rPr>
          <w:sz w:val="34"/>
          <w:szCs w:val="34"/>
          <w:rtl w:val="0"/>
        </w:rPr>
        <w:t>Output</w:t>
      </w:r>
      <w:r>
        <w:rPr>
          <w:rtl w:val="0"/>
        </w:rPr>
        <w:t>:</w:t>
      </w:r>
    </w:p>
    <w:p/>
    <w:p/>
    <w:p>
      <w:r>
        <w:drawing>
          <wp:inline distT="114300" distB="114300" distL="114300" distR="114300">
            <wp:extent cx="5943600" cy="30480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RESULT: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Thus the </w:t>
      </w:r>
      <w:r>
        <w:rPr>
          <w:rFonts w:hint="default" w:ascii="Times New Roman" w:hAnsi="Times New Roman" w:cs="Times New Roman"/>
          <w:sz w:val="28"/>
          <w:szCs w:val="28"/>
          <w:rtl w:val="0"/>
        </w:rPr>
        <w:t>webpage ranking algorithm using R language</w:t>
      </w:r>
      <w:r>
        <w:rPr>
          <w:rFonts w:hint="default" w:ascii="Times New Roman" w:hAnsi="Times New Roman" w:cs="Times New Roman"/>
          <w:sz w:val="28"/>
          <w:szCs w:val="28"/>
          <w:rtl w:val="0"/>
          <w:lang w:val="en-IN"/>
        </w:rPr>
        <w:t xml:space="preserve">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IN"/>
        </w:rPr>
        <w:t>has been executed successfully.</w:t>
      </w:r>
    </w:p>
    <w:p>
      <w:pP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IN"/>
        </w:rPr>
      </w:pPr>
    </w:p>
    <w:p>
      <w:pPr>
        <w:jc w:val="center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IN"/>
        </w:rPr>
        <w:t>EX.NO 9 : TEXT MINING ALGORITHM</w:t>
      </w:r>
    </w:p>
    <w:p>
      <w:pPr>
        <w:jc w:val="center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IN"/>
        </w:rPr>
      </w:pPr>
    </w:p>
    <w:p>
      <w:pPr>
        <w:jc w:val="both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IN"/>
        </w:rPr>
        <w:t xml:space="preserve">AIM: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IN"/>
        </w:rPr>
        <w:t>To implement the text mining algorithm using R language</w:t>
      </w:r>
    </w:p>
    <w:p>
      <w:pPr>
        <w:jc w:val="both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IN"/>
        </w:rPr>
      </w:pPr>
    </w:p>
    <w:p>
      <w:pPr>
        <w:jc w:val="both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IN"/>
        </w:rPr>
        <w:t>STEPS:</w:t>
      </w:r>
    </w:p>
    <w:p>
      <w:pPr>
        <w:jc w:val="both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IN"/>
        </w:rPr>
      </w:pPr>
    </w:p>
    <w:p>
      <w:pPr>
        <w:numPr>
          <w:ilvl w:val="0"/>
          <w:numId w:val="17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fill="FFFFFF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Roboto" w:cs="Times New Roman"/>
          <w:color w:val="0D0D0D"/>
          <w:sz w:val="24"/>
          <w:szCs w:val="24"/>
          <w:rtl w:val="0"/>
        </w:rPr>
        <w:t>Open RStudio:</w:t>
      </w:r>
    </w:p>
    <w:p>
      <w:p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fill="FFFFFF"/>
        <w:ind w:left="720" w:firstLine="0"/>
        <w:rPr>
          <w:rFonts w:hint="default" w:ascii="Times New Roman" w:hAnsi="Times New Roman" w:eastAsia="Roboto" w:cs="Times New Roman"/>
          <w:color w:val="0D0D0D"/>
          <w:sz w:val="24"/>
          <w:szCs w:val="24"/>
        </w:rPr>
      </w:pPr>
      <w:r>
        <w:rPr>
          <w:rFonts w:hint="default" w:ascii="Times New Roman" w:hAnsi="Times New Roman" w:eastAsia="Roboto" w:cs="Times New Roman"/>
          <w:color w:val="0D0D0D"/>
          <w:sz w:val="24"/>
          <w:szCs w:val="24"/>
          <w:rtl w:val="0"/>
        </w:rPr>
        <w:t xml:space="preserve"> Launch the RStudio application on your computer.</w:t>
      </w:r>
    </w:p>
    <w:p>
      <w:pPr>
        <w:numPr>
          <w:ilvl w:val="0"/>
          <w:numId w:val="17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fill="FFFFFF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Roboto" w:cs="Times New Roman"/>
          <w:color w:val="0D0D0D"/>
          <w:sz w:val="24"/>
          <w:szCs w:val="24"/>
          <w:rtl w:val="0"/>
        </w:rPr>
        <w:t>Start a New Script:</w:t>
      </w:r>
    </w:p>
    <w:p>
      <w:pPr>
        <w:numPr>
          <w:ilvl w:val="1"/>
          <w:numId w:val="17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fill="FFFFFF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Roboto" w:cs="Times New Roman"/>
          <w:color w:val="0D0D0D"/>
          <w:sz w:val="24"/>
          <w:szCs w:val="24"/>
          <w:rtl w:val="0"/>
        </w:rPr>
        <w:t>Click on the "File" menu in the top-left corner.</w:t>
      </w:r>
    </w:p>
    <w:p>
      <w:pPr>
        <w:numPr>
          <w:ilvl w:val="1"/>
          <w:numId w:val="17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fill="FFFFFF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Roboto" w:cs="Times New Roman"/>
          <w:color w:val="0D0D0D"/>
          <w:sz w:val="24"/>
          <w:szCs w:val="24"/>
          <w:rtl w:val="0"/>
        </w:rPr>
        <w:t>Hover over "New File" in the dropdown menu.</w:t>
      </w:r>
    </w:p>
    <w:p>
      <w:pPr>
        <w:numPr>
          <w:ilvl w:val="1"/>
          <w:numId w:val="17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fill="FFFFFF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Roboto" w:cs="Times New Roman"/>
          <w:color w:val="0D0D0D"/>
          <w:sz w:val="24"/>
          <w:szCs w:val="24"/>
          <w:rtl w:val="0"/>
        </w:rPr>
        <w:t>Click "R Script" from the submenu. This will open a new script tab in the script editor pane.</w:t>
      </w:r>
    </w:p>
    <w:p>
      <w:pPr>
        <w:numPr>
          <w:ilvl w:val="0"/>
          <w:numId w:val="17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fill="FFFFFF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Roboto" w:cs="Times New Roman"/>
          <w:color w:val="0D0D0D"/>
          <w:sz w:val="24"/>
          <w:szCs w:val="24"/>
          <w:rtl w:val="0"/>
        </w:rPr>
        <w:t>Write or Paste Your R Program:</w:t>
      </w:r>
    </w:p>
    <w:p>
      <w:pPr>
        <w:numPr>
          <w:ilvl w:val="1"/>
          <w:numId w:val="17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fill="FFFFFF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Roboto" w:cs="Times New Roman"/>
          <w:color w:val="0D0D0D"/>
          <w:sz w:val="24"/>
          <w:szCs w:val="24"/>
          <w:rtl w:val="0"/>
        </w:rPr>
        <w:t>In the script editor pane, type out your R code or paste it if you already have it.</w:t>
      </w:r>
    </w:p>
    <w:p>
      <w:pPr>
        <w:numPr>
          <w:ilvl w:val="1"/>
          <w:numId w:val="17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fill="FFFFFF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Roboto" w:cs="Times New Roman"/>
          <w:color w:val="0D0D0D"/>
          <w:sz w:val="24"/>
          <w:szCs w:val="24"/>
          <w:rtl w:val="0"/>
        </w:rPr>
        <w:t xml:space="preserve">install and load the </w:t>
      </w:r>
      <w:r>
        <w:rPr>
          <w:rFonts w:hint="default" w:ascii="Times New Roman" w:hAnsi="Times New Roman" w:eastAsia="Courier New" w:cs="Times New Roman"/>
          <w:color w:val="0D0D0D"/>
          <w:sz w:val="21"/>
          <w:szCs w:val="21"/>
          <w:rtl w:val="0"/>
        </w:rPr>
        <w:t>tm</w:t>
      </w:r>
      <w:r>
        <w:rPr>
          <w:rFonts w:hint="default" w:ascii="Times New Roman" w:hAnsi="Times New Roman" w:eastAsia="Roboto" w:cs="Times New Roman"/>
          <w:color w:val="0D0D0D"/>
          <w:sz w:val="24"/>
          <w:szCs w:val="24"/>
          <w:rtl w:val="0"/>
        </w:rPr>
        <w:t xml:space="preserve"> and </w:t>
      </w:r>
      <w:r>
        <w:rPr>
          <w:rFonts w:hint="default" w:ascii="Times New Roman" w:hAnsi="Times New Roman" w:eastAsia="Courier New" w:cs="Times New Roman"/>
          <w:color w:val="0D0D0D"/>
          <w:sz w:val="21"/>
          <w:szCs w:val="21"/>
          <w:rtl w:val="0"/>
        </w:rPr>
        <w:t>ggplot2</w:t>
      </w:r>
      <w:r>
        <w:rPr>
          <w:rFonts w:hint="default" w:ascii="Times New Roman" w:hAnsi="Times New Roman" w:eastAsia="Roboto" w:cs="Times New Roman"/>
          <w:color w:val="0D0D0D"/>
          <w:sz w:val="24"/>
          <w:szCs w:val="24"/>
          <w:rtl w:val="0"/>
        </w:rPr>
        <w:t xml:space="preserve"> packages , </w:t>
      </w:r>
    </w:p>
    <w:p>
      <w:p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fill="FFFFFF"/>
        <w:ind w:left="1440" w:firstLine="0"/>
        <w:rPr>
          <w:rFonts w:hint="default" w:ascii="Times New Roman" w:hAnsi="Times New Roman" w:eastAsia="Roboto" w:cs="Times New Roman"/>
          <w:color w:val="0D0D0D"/>
          <w:sz w:val="24"/>
          <w:szCs w:val="24"/>
        </w:rPr>
      </w:pPr>
    </w:p>
    <w:p>
      <w:pPr>
        <w:numPr>
          <w:ilvl w:val="0"/>
          <w:numId w:val="17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fill="FFFFFF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Roboto" w:cs="Times New Roman"/>
          <w:color w:val="0D0D0D"/>
          <w:sz w:val="24"/>
          <w:szCs w:val="24"/>
          <w:rtl w:val="0"/>
        </w:rPr>
        <w:t>Save the Script (optional, but recommended):</w:t>
      </w:r>
    </w:p>
    <w:p>
      <w:pPr>
        <w:numPr>
          <w:ilvl w:val="1"/>
          <w:numId w:val="17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fill="FFFFFF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Roboto" w:cs="Times New Roman"/>
          <w:color w:val="0D0D0D"/>
          <w:sz w:val="24"/>
          <w:szCs w:val="24"/>
          <w:rtl w:val="0"/>
        </w:rPr>
        <w:t>Click on the "File" menu in the top-left corner.</w:t>
      </w:r>
    </w:p>
    <w:p>
      <w:pPr>
        <w:numPr>
          <w:ilvl w:val="1"/>
          <w:numId w:val="17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fill="FFFFFF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Roboto" w:cs="Times New Roman"/>
          <w:color w:val="0D0D0D"/>
          <w:sz w:val="24"/>
          <w:szCs w:val="24"/>
          <w:rtl w:val="0"/>
        </w:rPr>
        <w:t>Select "Save" or "Save As".</w:t>
      </w:r>
    </w:p>
    <w:p>
      <w:pPr>
        <w:numPr>
          <w:ilvl w:val="1"/>
          <w:numId w:val="17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fill="FFFFFF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Roboto" w:cs="Times New Roman"/>
          <w:color w:val="0D0D0D"/>
          <w:sz w:val="24"/>
          <w:szCs w:val="24"/>
          <w:rtl w:val="0"/>
        </w:rPr>
        <w:t>Choose a location on your computer to save the file.</w:t>
      </w:r>
    </w:p>
    <w:p>
      <w:pPr>
        <w:numPr>
          <w:ilvl w:val="1"/>
          <w:numId w:val="17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fill="FFFFFF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Roboto" w:cs="Times New Roman"/>
          <w:color w:val="0D0D0D"/>
          <w:sz w:val="24"/>
          <w:szCs w:val="24"/>
          <w:rtl w:val="0"/>
        </w:rPr>
        <w:t>Give the file a name, ensuring it has the .R extension, and click "Save".</w:t>
      </w:r>
    </w:p>
    <w:p>
      <w:pPr>
        <w:numPr>
          <w:ilvl w:val="0"/>
          <w:numId w:val="17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fill="FFFFFF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Roboto" w:cs="Times New Roman"/>
          <w:color w:val="0D0D0D"/>
          <w:sz w:val="24"/>
          <w:szCs w:val="24"/>
          <w:rtl w:val="0"/>
        </w:rPr>
        <w:t>Run the Program:</w:t>
      </w:r>
    </w:p>
    <w:p>
      <w:pPr>
        <w:numPr>
          <w:ilvl w:val="1"/>
          <w:numId w:val="17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fill="FFFFFF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Roboto" w:cs="Times New Roman"/>
          <w:color w:val="0D0D0D"/>
          <w:sz w:val="24"/>
          <w:szCs w:val="24"/>
          <w:rtl w:val="0"/>
        </w:rPr>
        <w:t>To Run the Entire Script: Click on the "Source" button located at the top-right of the script editor pane (or press Ctrl + Shift + S on the keyboard).</w:t>
      </w:r>
    </w:p>
    <w:p>
      <w:p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fill="FFFFFF"/>
        <w:ind w:left="0" w:firstLine="0"/>
        <w:rPr>
          <w:rFonts w:ascii="Roboto" w:hAnsi="Roboto" w:eastAsia="Roboto" w:cs="Roboto"/>
          <w:b/>
          <w:color w:val="0D0D0D"/>
          <w:sz w:val="36"/>
          <w:szCs w:val="36"/>
        </w:rPr>
      </w:pPr>
      <w:r>
        <w:rPr>
          <w:rFonts w:ascii="Roboto" w:hAnsi="Roboto" w:eastAsia="Roboto" w:cs="Roboto"/>
          <w:b/>
          <w:color w:val="0D0D0D"/>
          <w:sz w:val="36"/>
          <w:szCs w:val="36"/>
          <w:rtl w:val="0"/>
        </w:rPr>
        <w:t>Program:</w:t>
      </w:r>
    </w:p>
    <w:p>
      <w:p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fill="FFFFFF"/>
        <w:ind w:left="0" w:firstLine="0"/>
        <w:rPr>
          <w:rFonts w:ascii="Roboto" w:hAnsi="Roboto" w:eastAsia="Roboto" w:cs="Roboto"/>
          <w:b/>
          <w:color w:val="0D0D0D"/>
          <w:sz w:val="26"/>
          <w:szCs w:val="26"/>
        </w:rPr>
      </w:pPr>
    </w:p>
    <w:p>
      <w:p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fill="FFFFFF"/>
        <w:rPr>
          <w:rFonts w:hint="default" w:ascii="Times New Roman" w:hAnsi="Times New Roman" w:eastAsia="Roboto" w:cs="Times New Roman"/>
          <w:color w:val="0D0D0D"/>
          <w:sz w:val="26"/>
          <w:szCs w:val="26"/>
        </w:rPr>
      </w:pPr>
      <w:r>
        <w:rPr>
          <w:rFonts w:hint="default" w:ascii="Times New Roman" w:hAnsi="Times New Roman" w:eastAsia="Roboto" w:cs="Times New Roman"/>
          <w:color w:val="0D0D0D"/>
          <w:sz w:val="26"/>
          <w:szCs w:val="26"/>
          <w:rtl w:val="0"/>
        </w:rPr>
        <w:t># Install</w:t>
      </w:r>
    </w:p>
    <w:p>
      <w:p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fill="FFFFFF"/>
        <w:rPr>
          <w:rFonts w:hint="default" w:ascii="Times New Roman" w:hAnsi="Times New Roman" w:eastAsia="Roboto" w:cs="Times New Roman"/>
          <w:color w:val="0D0D0D"/>
          <w:sz w:val="26"/>
          <w:szCs w:val="26"/>
        </w:rPr>
      </w:pPr>
      <w:r>
        <w:rPr>
          <w:rFonts w:hint="default" w:ascii="Times New Roman" w:hAnsi="Times New Roman" w:eastAsia="Roboto" w:cs="Times New Roman"/>
          <w:color w:val="0D0D0D"/>
          <w:sz w:val="26"/>
          <w:szCs w:val="26"/>
          <w:rtl w:val="0"/>
        </w:rPr>
        <w:t>install.packages("tm")  # for text mining</w:t>
      </w:r>
    </w:p>
    <w:p>
      <w:p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fill="FFFFFF"/>
        <w:rPr>
          <w:rFonts w:hint="default" w:ascii="Times New Roman" w:hAnsi="Times New Roman" w:eastAsia="Roboto" w:cs="Times New Roman"/>
          <w:color w:val="0D0D0D"/>
          <w:sz w:val="26"/>
          <w:szCs w:val="26"/>
        </w:rPr>
      </w:pPr>
      <w:r>
        <w:rPr>
          <w:rFonts w:hint="default" w:ascii="Times New Roman" w:hAnsi="Times New Roman" w:eastAsia="Roboto" w:cs="Times New Roman"/>
          <w:color w:val="0D0D0D"/>
          <w:sz w:val="26"/>
          <w:szCs w:val="26"/>
          <w:rtl w:val="0"/>
        </w:rPr>
        <w:t>install.packages("SnowballC") # for text stemming</w:t>
      </w:r>
    </w:p>
    <w:p>
      <w:p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fill="FFFFFF"/>
        <w:rPr>
          <w:rFonts w:hint="default" w:ascii="Times New Roman" w:hAnsi="Times New Roman" w:eastAsia="Roboto" w:cs="Times New Roman"/>
          <w:color w:val="0D0D0D"/>
          <w:sz w:val="26"/>
          <w:szCs w:val="26"/>
        </w:rPr>
      </w:pPr>
      <w:r>
        <w:rPr>
          <w:rFonts w:hint="default" w:ascii="Times New Roman" w:hAnsi="Times New Roman" w:eastAsia="Roboto" w:cs="Times New Roman"/>
          <w:color w:val="0D0D0D"/>
          <w:sz w:val="26"/>
          <w:szCs w:val="26"/>
          <w:rtl w:val="0"/>
        </w:rPr>
        <w:t xml:space="preserve">install.packages("wordcloud") # word-cloud generator </w:t>
      </w:r>
    </w:p>
    <w:p>
      <w:p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fill="FFFFFF"/>
        <w:rPr>
          <w:rFonts w:hint="default" w:ascii="Times New Roman" w:hAnsi="Times New Roman" w:eastAsia="Roboto" w:cs="Times New Roman"/>
          <w:color w:val="0D0D0D"/>
          <w:sz w:val="26"/>
          <w:szCs w:val="26"/>
        </w:rPr>
      </w:pPr>
      <w:r>
        <w:rPr>
          <w:rFonts w:hint="default" w:ascii="Times New Roman" w:hAnsi="Times New Roman" w:eastAsia="Roboto" w:cs="Times New Roman"/>
          <w:color w:val="0D0D0D"/>
          <w:sz w:val="26"/>
          <w:szCs w:val="26"/>
          <w:rtl w:val="0"/>
        </w:rPr>
        <w:t>install.packages("RColorBrewer") # color palettes</w:t>
      </w:r>
    </w:p>
    <w:p>
      <w:p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fill="FFFFFF"/>
        <w:rPr>
          <w:rFonts w:hint="default" w:ascii="Times New Roman" w:hAnsi="Times New Roman" w:eastAsia="Roboto" w:cs="Times New Roman"/>
          <w:color w:val="0D0D0D"/>
          <w:sz w:val="26"/>
          <w:szCs w:val="26"/>
        </w:rPr>
      </w:pPr>
      <w:r>
        <w:rPr>
          <w:rFonts w:hint="default" w:ascii="Times New Roman" w:hAnsi="Times New Roman" w:eastAsia="Roboto" w:cs="Times New Roman"/>
          <w:color w:val="0D0D0D"/>
          <w:sz w:val="26"/>
          <w:szCs w:val="26"/>
          <w:rtl w:val="0"/>
        </w:rPr>
        <w:t># Load</w:t>
      </w:r>
    </w:p>
    <w:p>
      <w:p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fill="FFFFFF"/>
        <w:rPr>
          <w:rFonts w:hint="default" w:ascii="Times New Roman" w:hAnsi="Times New Roman" w:eastAsia="Roboto" w:cs="Times New Roman"/>
          <w:color w:val="0D0D0D"/>
          <w:sz w:val="26"/>
          <w:szCs w:val="26"/>
        </w:rPr>
      </w:pPr>
      <w:r>
        <w:rPr>
          <w:rFonts w:hint="default" w:ascii="Times New Roman" w:hAnsi="Times New Roman" w:eastAsia="Roboto" w:cs="Times New Roman"/>
          <w:color w:val="0D0D0D"/>
          <w:sz w:val="26"/>
          <w:szCs w:val="26"/>
          <w:rtl w:val="0"/>
        </w:rPr>
        <w:t>library("tm")</w:t>
      </w:r>
    </w:p>
    <w:p>
      <w:p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fill="FFFFFF"/>
        <w:rPr>
          <w:rFonts w:hint="default" w:ascii="Times New Roman" w:hAnsi="Times New Roman" w:eastAsia="Roboto" w:cs="Times New Roman"/>
          <w:color w:val="0D0D0D"/>
          <w:sz w:val="26"/>
          <w:szCs w:val="26"/>
        </w:rPr>
      </w:pPr>
      <w:r>
        <w:rPr>
          <w:rFonts w:hint="default" w:ascii="Times New Roman" w:hAnsi="Times New Roman" w:eastAsia="Roboto" w:cs="Times New Roman"/>
          <w:color w:val="0D0D0D"/>
          <w:sz w:val="26"/>
          <w:szCs w:val="26"/>
          <w:rtl w:val="0"/>
        </w:rPr>
        <w:t>library("SnowballC")</w:t>
      </w:r>
    </w:p>
    <w:p>
      <w:p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fill="FFFFFF"/>
        <w:rPr>
          <w:rFonts w:hint="default" w:ascii="Times New Roman" w:hAnsi="Times New Roman" w:eastAsia="Roboto" w:cs="Times New Roman"/>
          <w:color w:val="0D0D0D"/>
          <w:sz w:val="26"/>
          <w:szCs w:val="26"/>
        </w:rPr>
      </w:pPr>
      <w:r>
        <w:rPr>
          <w:rFonts w:hint="default" w:ascii="Times New Roman" w:hAnsi="Times New Roman" w:eastAsia="Roboto" w:cs="Times New Roman"/>
          <w:color w:val="0D0D0D"/>
          <w:sz w:val="26"/>
          <w:szCs w:val="26"/>
          <w:rtl w:val="0"/>
        </w:rPr>
        <w:t>library("wordcloud")</w:t>
      </w:r>
    </w:p>
    <w:p>
      <w:p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fill="FFFFFF"/>
        <w:rPr>
          <w:rFonts w:hint="default" w:ascii="Times New Roman" w:hAnsi="Times New Roman" w:eastAsia="Roboto" w:cs="Times New Roman"/>
          <w:color w:val="0D0D0D"/>
          <w:sz w:val="26"/>
          <w:szCs w:val="26"/>
        </w:rPr>
      </w:pPr>
      <w:r>
        <w:rPr>
          <w:rFonts w:hint="default" w:ascii="Times New Roman" w:hAnsi="Times New Roman" w:eastAsia="Roboto" w:cs="Times New Roman"/>
          <w:color w:val="0D0D0D"/>
          <w:sz w:val="26"/>
          <w:szCs w:val="26"/>
          <w:rtl w:val="0"/>
        </w:rPr>
        <w:t>library("RColorBrewer")</w:t>
      </w:r>
    </w:p>
    <w:p>
      <w:p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fill="FFFFFF"/>
        <w:rPr>
          <w:rFonts w:hint="default" w:ascii="Times New Roman" w:hAnsi="Times New Roman" w:eastAsia="Roboto" w:cs="Times New Roman"/>
          <w:color w:val="0D0D0D"/>
          <w:sz w:val="26"/>
          <w:szCs w:val="26"/>
        </w:rPr>
      </w:pPr>
    </w:p>
    <w:p>
      <w:p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fill="FFFFFF"/>
        <w:rPr>
          <w:rFonts w:hint="default" w:ascii="Times New Roman" w:hAnsi="Times New Roman" w:eastAsia="Roboto" w:cs="Times New Roman"/>
          <w:color w:val="0D0D0D"/>
          <w:sz w:val="26"/>
          <w:szCs w:val="26"/>
        </w:rPr>
      </w:pPr>
      <w:r>
        <w:rPr>
          <w:rFonts w:hint="default" w:ascii="Times New Roman" w:hAnsi="Times New Roman" w:eastAsia="Roboto" w:cs="Times New Roman"/>
          <w:color w:val="0D0D0D"/>
          <w:sz w:val="26"/>
          <w:szCs w:val="26"/>
          <w:rtl w:val="0"/>
        </w:rPr>
        <w:t>filePath &lt;- "H:\KRCE.txt"</w:t>
      </w:r>
    </w:p>
    <w:p>
      <w:p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fill="FFFFFF"/>
        <w:rPr>
          <w:rFonts w:hint="default" w:ascii="Times New Roman" w:hAnsi="Times New Roman" w:eastAsia="Roboto" w:cs="Times New Roman"/>
          <w:color w:val="0D0D0D"/>
          <w:sz w:val="26"/>
          <w:szCs w:val="26"/>
        </w:rPr>
      </w:pPr>
      <w:r>
        <w:rPr>
          <w:rFonts w:hint="default" w:ascii="Times New Roman" w:hAnsi="Times New Roman" w:eastAsia="Roboto" w:cs="Times New Roman"/>
          <w:color w:val="0D0D0D"/>
          <w:sz w:val="26"/>
          <w:szCs w:val="26"/>
          <w:rtl w:val="0"/>
        </w:rPr>
        <w:t>text &lt;- readLines(filePath)</w:t>
      </w:r>
    </w:p>
    <w:p>
      <w:p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fill="FFFFFF"/>
        <w:rPr>
          <w:rFonts w:hint="default" w:ascii="Times New Roman" w:hAnsi="Times New Roman" w:eastAsia="Roboto" w:cs="Times New Roman"/>
          <w:color w:val="0D0D0D"/>
          <w:sz w:val="26"/>
          <w:szCs w:val="26"/>
        </w:rPr>
      </w:pPr>
    </w:p>
    <w:p>
      <w:p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fill="FFFFFF"/>
        <w:rPr>
          <w:rFonts w:hint="default" w:ascii="Times New Roman" w:hAnsi="Times New Roman" w:eastAsia="Roboto" w:cs="Times New Roman"/>
          <w:color w:val="0D0D0D"/>
          <w:sz w:val="26"/>
          <w:szCs w:val="26"/>
        </w:rPr>
      </w:pPr>
      <w:r>
        <w:rPr>
          <w:rFonts w:hint="default" w:ascii="Times New Roman" w:hAnsi="Times New Roman" w:eastAsia="Roboto" w:cs="Times New Roman"/>
          <w:color w:val="0D0D0D"/>
          <w:sz w:val="26"/>
          <w:szCs w:val="26"/>
          <w:rtl w:val="0"/>
        </w:rPr>
        <w:t>docs &lt;- Corpus(VectorSource(text))</w:t>
      </w:r>
    </w:p>
    <w:p>
      <w:p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fill="FFFFFF"/>
        <w:rPr>
          <w:rFonts w:hint="default" w:ascii="Times New Roman" w:hAnsi="Times New Roman" w:eastAsia="Roboto" w:cs="Times New Roman"/>
          <w:color w:val="0D0D0D"/>
          <w:sz w:val="26"/>
          <w:szCs w:val="26"/>
        </w:rPr>
      </w:pPr>
      <w:r>
        <w:rPr>
          <w:rFonts w:hint="default" w:ascii="Times New Roman" w:hAnsi="Times New Roman" w:eastAsia="Roboto" w:cs="Times New Roman"/>
          <w:color w:val="0D0D0D"/>
          <w:sz w:val="26"/>
          <w:szCs w:val="26"/>
          <w:rtl w:val="0"/>
        </w:rPr>
        <w:t>inspect(docs)</w:t>
      </w:r>
    </w:p>
    <w:p>
      <w:p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fill="FFFFFF"/>
        <w:rPr>
          <w:rFonts w:hint="default" w:ascii="Times New Roman" w:hAnsi="Times New Roman" w:eastAsia="Roboto" w:cs="Times New Roman"/>
          <w:color w:val="0D0D0D"/>
          <w:sz w:val="26"/>
          <w:szCs w:val="26"/>
        </w:rPr>
      </w:pPr>
    </w:p>
    <w:p>
      <w:p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fill="FFFFFF"/>
        <w:rPr>
          <w:rFonts w:hint="default" w:ascii="Times New Roman" w:hAnsi="Times New Roman" w:eastAsia="Roboto" w:cs="Times New Roman"/>
          <w:color w:val="0D0D0D"/>
          <w:sz w:val="26"/>
          <w:szCs w:val="26"/>
        </w:rPr>
      </w:pPr>
      <w:r>
        <w:rPr>
          <w:rFonts w:hint="default" w:ascii="Times New Roman" w:hAnsi="Times New Roman" w:eastAsia="Roboto" w:cs="Times New Roman"/>
          <w:color w:val="0D0D0D"/>
          <w:sz w:val="26"/>
          <w:szCs w:val="26"/>
          <w:rtl w:val="0"/>
        </w:rPr>
        <w:t>toSpace &lt;- content_transformer(function (x , pattern ) gsub(pattern, " ", x))</w:t>
      </w:r>
    </w:p>
    <w:p>
      <w:p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fill="FFFFFF"/>
        <w:rPr>
          <w:rFonts w:hint="default" w:ascii="Times New Roman" w:hAnsi="Times New Roman" w:eastAsia="Roboto" w:cs="Times New Roman"/>
          <w:color w:val="0D0D0D"/>
          <w:sz w:val="26"/>
          <w:szCs w:val="26"/>
        </w:rPr>
      </w:pPr>
      <w:r>
        <w:rPr>
          <w:rFonts w:hint="default" w:ascii="Times New Roman" w:hAnsi="Times New Roman" w:eastAsia="Roboto" w:cs="Times New Roman"/>
          <w:color w:val="0D0D0D"/>
          <w:sz w:val="26"/>
          <w:szCs w:val="26"/>
          <w:rtl w:val="0"/>
        </w:rPr>
        <w:t>docs &lt;- tm_map(docs, toSpace, "/")</w:t>
      </w:r>
    </w:p>
    <w:p>
      <w:p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fill="FFFFFF"/>
        <w:rPr>
          <w:rFonts w:hint="default" w:ascii="Times New Roman" w:hAnsi="Times New Roman" w:eastAsia="Roboto" w:cs="Times New Roman"/>
          <w:color w:val="0D0D0D"/>
          <w:sz w:val="26"/>
          <w:szCs w:val="26"/>
        </w:rPr>
      </w:pPr>
      <w:r>
        <w:rPr>
          <w:rFonts w:hint="default" w:ascii="Times New Roman" w:hAnsi="Times New Roman" w:eastAsia="Roboto" w:cs="Times New Roman"/>
          <w:color w:val="0D0D0D"/>
          <w:sz w:val="26"/>
          <w:szCs w:val="26"/>
          <w:rtl w:val="0"/>
        </w:rPr>
        <w:t>docs &lt;- tm_map(docs, toSpace, "@")</w:t>
      </w:r>
    </w:p>
    <w:p>
      <w:p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fill="FFFFFF"/>
        <w:rPr>
          <w:rFonts w:hint="default" w:ascii="Times New Roman" w:hAnsi="Times New Roman" w:eastAsia="Roboto" w:cs="Times New Roman"/>
          <w:color w:val="0D0D0D"/>
          <w:sz w:val="26"/>
          <w:szCs w:val="26"/>
        </w:rPr>
      </w:pPr>
      <w:r>
        <w:rPr>
          <w:rFonts w:hint="default" w:ascii="Times New Roman" w:hAnsi="Times New Roman" w:eastAsia="Roboto" w:cs="Times New Roman"/>
          <w:color w:val="0D0D0D"/>
          <w:sz w:val="26"/>
          <w:szCs w:val="26"/>
          <w:rtl w:val="0"/>
        </w:rPr>
        <w:t>docs &lt;- tm_map(docs, toSpace, "\\|")</w:t>
      </w:r>
    </w:p>
    <w:p>
      <w:p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fill="FFFFFF"/>
        <w:rPr>
          <w:rFonts w:hint="default" w:ascii="Times New Roman" w:hAnsi="Times New Roman" w:eastAsia="Roboto" w:cs="Times New Roman"/>
          <w:color w:val="0D0D0D"/>
          <w:sz w:val="26"/>
          <w:szCs w:val="26"/>
        </w:rPr>
      </w:pPr>
    </w:p>
    <w:p>
      <w:p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fill="FFFFFF"/>
        <w:rPr>
          <w:rFonts w:hint="default" w:ascii="Times New Roman" w:hAnsi="Times New Roman" w:eastAsia="Roboto" w:cs="Times New Roman"/>
          <w:color w:val="0D0D0D"/>
          <w:sz w:val="26"/>
          <w:szCs w:val="26"/>
        </w:rPr>
      </w:pPr>
      <w:r>
        <w:rPr>
          <w:rFonts w:hint="default" w:ascii="Times New Roman" w:hAnsi="Times New Roman" w:eastAsia="Roboto" w:cs="Times New Roman"/>
          <w:color w:val="0D0D0D"/>
          <w:sz w:val="26"/>
          <w:szCs w:val="26"/>
          <w:rtl w:val="0"/>
        </w:rPr>
        <w:t># Convert the text to lower case</w:t>
      </w:r>
    </w:p>
    <w:p>
      <w:p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fill="FFFFFF"/>
        <w:rPr>
          <w:rFonts w:hint="default" w:ascii="Times New Roman" w:hAnsi="Times New Roman" w:eastAsia="Roboto" w:cs="Times New Roman"/>
          <w:color w:val="0D0D0D"/>
          <w:sz w:val="26"/>
          <w:szCs w:val="26"/>
        </w:rPr>
      </w:pPr>
      <w:r>
        <w:rPr>
          <w:rFonts w:hint="default" w:ascii="Times New Roman" w:hAnsi="Times New Roman" w:eastAsia="Roboto" w:cs="Times New Roman"/>
          <w:color w:val="0D0D0D"/>
          <w:sz w:val="26"/>
          <w:szCs w:val="26"/>
          <w:rtl w:val="0"/>
        </w:rPr>
        <w:t>docs &lt;- tm_map(docs, content_transformer(tolower))</w:t>
      </w:r>
    </w:p>
    <w:p>
      <w:p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fill="FFFFFF"/>
        <w:rPr>
          <w:rFonts w:hint="default" w:ascii="Times New Roman" w:hAnsi="Times New Roman" w:eastAsia="Roboto" w:cs="Times New Roman"/>
          <w:color w:val="0D0D0D"/>
          <w:sz w:val="26"/>
          <w:szCs w:val="26"/>
        </w:rPr>
      </w:pPr>
      <w:r>
        <w:rPr>
          <w:rFonts w:hint="default" w:ascii="Times New Roman" w:hAnsi="Times New Roman" w:eastAsia="Roboto" w:cs="Times New Roman"/>
          <w:color w:val="0D0D0D"/>
          <w:sz w:val="26"/>
          <w:szCs w:val="26"/>
          <w:rtl w:val="0"/>
        </w:rPr>
        <w:t># Remove numbers</w:t>
      </w:r>
    </w:p>
    <w:p>
      <w:p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fill="FFFFFF"/>
        <w:rPr>
          <w:rFonts w:hint="default" w:ascii="Times New Roman" w:hAnsi="Times New Roman" w:eastAsia="Roboto" w:cs="Times New Roman"/>
          <w:color w:val="0D0D0D"/>
          <w:sz w:val="26"/>
          <w:szCs w:val="26"/>
        </w:rPr>
      </w:pPr>
      <w:r>
        <w:rPr>
          <w:rFonts w:hint="default" w:ascii="Times New Roman" w:hAnsi="Times New Roman" w:eastAsia="Roboto" w:cs="Times New Roman"/>
          <w:color w:val="0D0D0D"/>
          <w:sz w:val="26"/>
          <w:szCs w:val="26"/>
          <w:rtl w:val="0"/>
        </w:rPr>
        <w:t>docs &lt;- tm_map(docs, removeNumbers)</w:t>
      </w:r>
    </w:p>
    <w:p>
      <w:p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fill="FFFFFF"/>
        <w:rPr>
          <w:rFonts w:hint="default" w:ascii="Times New Roman" w:hAnsi="Times New Roman" w:eastAsia="Roboto" w:cs="Times New Roman"/>
          <w:color w:val="0D0D0D"/>
          <w:sz w:val="26"/>
          <w:szCs w:val="26"/>
        </w:rPr>
      </w:pPr>
      <w:r>
        <w:rPr>
          <w:rFonts w:hint="default" w:ascii="Times New Roman" w:hAnsi="Times New Roman" w:eastAsia="Roboto" w:cs="Times New Roman"/>
          <w:color w:val="0D0D0D"/>
          <w:sz w:val="26"/>
          <w:szCs w:val="26"/>
          <w:rtl w:val="0"/>
        </w:rPr>
        <w:t># Remove english common stopwords</w:t>
      </w:r>
    </w:p>
    <w:p>
      <w:p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fill="FFFFFF"/>
        <w:rPr>
          <w:rFonts w:hint="default" w:ascii="Times New Roman" w:hAnsi="Times New Roman" w:eastAsia="Roboto" w:cs="Times New Roman"/>
          <w:color w:val="0D0D0D"/>
          <w:sz w:val="26"/>
          <w:szCs w:val="26"/>
        </w:rPr>
      </w:pPr>
      <w:r>
        <w:rPr>
          <w:rFonts w:hint="default" w:ascii="Times New Roman" w:hAnsi="Times New Roman" w:eastAsia="Roboto" w:cs="Times New Roman"/>
          <w:color w:val="0D0D0D"/>
          <w:sz w:val="26"/>
          <w:szCs w:val="26"/>
          <w:rtl w:val="0"/>
        </w:rPr>
        <w:t>docs &lt;- tm_map(docs, removeWords, stopwords("english"))</w:t>
      </w:r>
    </w:p>
    <w:p>
      <w:p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fill="FFFFFF"/>
        <w:rPr>
          <w:rFonts w:hint="default" w:ascii="Times New Roman" w:hAnsi="Times New Roman" w:eastAsia="Roboto" w:cs="Times New Roman"/>
          <w:color w:val="0D0D0D"/>
          <w:sz w:val="26"/>
          <w:szCs w:val="26"/>
        </w:rPr>
      </w:pPr>
      <w:r>
        <w:rPr>
          <w:rFonts w:hint="default" w:ascii="Times New Roman" w:hAnsi="Times New Roman" w:eastAsia="Roboto" w:cs="Times New Roman"/>
          <w:color w:val="0D0D0D"/>
          <w:sz w:val="26"/>
          <w:szCs w:val="26"/>
          <w:rtl w:val="0"/>
        </w:rPr>
        <w:t># Remove your own stop word</w:t>
      </w:r>
    </w:p>
    <w:p>
      <w:p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fill="FFFFFF"/>
        <w:rPr>
          <w:rFonts w:hint="default" w:ascii="Times New Roman" w:hAnsi="Times New Roman" w:eastAsia="Roboto" w:cs="Times New Roman"/>
          <w:color w:val="0D0D0D"/>
          <w:sz w:val="26"/>
          <w:szCs w:val="26"/>
        </w:rPr>
      </w:pPr>
      <w:r>
        <w:rPr>
          <w:rFonts w:hint="default" w:ascii="Times New Roman" w:hAnsi="Times New Roman" w:eastAsia="Roboto" w:cs="Times New Roman"/>
          <w:color w:val="0D0D0D"/>
          <w:sz w:val="26"/>
          <w:szCs w:val="26"/>
          <w:rtl w:val="0"/>
        </w:rPr>
        <w:t># specify your stopwords as a character vector</w:t>
      </w:r>
    </w:p>
    <w:p>
      <w:p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fill="FFFFFF"/>
        <w:rPr>
          <w:rFonts w:hint="default" w:ascii="Times New Roman" w:hAnsi="Times New Roman" w:eastAsia="Roboto" w:cs="Times New Roman"/>
          <w:color w:val="0D0D0D"/>
          <w:sz w:val="26"/>
          <w:szCs w:val="26"/>
        </w:rPr>
      </w:pPr>
      <w:r>
        <w:rPr>
          <w:rFonts w:hint="default" w:ascii="Times New Roman" w:hAnsi="Times New Roman" w:eastAsia="Roboto" w:cs="Times New Roman"/>
          <w:color w:val="0D0D0D"/>
          <w:sz w:val="26"/>
          <w:szCs w:val="26"/>
          <w:rtl w:val="0"/>
        </w:rPr>
        <w:t xml:space="preserve">docs &lt;- tm_map(docs, removeWords, c("blabla1", "blabla2")) </w:t>
      </w:r>
    </w:p>
    <w:p>
      <w:p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fill="FFFFFF"/>
        <w:rPr>
          <w:rFonts w:hint="default" w:ascii="Times New Roman" w:hAnsi="Times New Roman" w:eastAsia="Roboto" w:cs="Times New Roman"/>
          <w:color w:val="0D0D0D"/>
          <w:sz w:val="26"/>
          <w:szCs w:val="26"/>
        </w:rPr>
      </w:pPr>
      <w:r>
        <w:rPr>
          <w:rFonts w:hint="default" w:ascii="Times New Roman" w:hAnsi="Times New Roman" w:eastAsia="Roboto" w:cs="Times New Roman"/>
          <w:color w:val="0D0D0D"/>
          <w:sz w:val="26"/>
          <w:szCs w:val="26"/>
          <w:rtl w:val="0"/>
        </w:rPr>
        <w:t># Remove punctuations</w:t>
      </w:r>
    </w:p>
    <w:p>
      <w:p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fill="FFFFFF"/>
        <w:rPr>
          <w:rFonts w:hint="default" w:ascii="Times New Roman" w:hAnsi="Times New Roman" w:eastAsia="Roboto" w:cs="Times New Roman"/>
          <w:color w:val="0D0D0D"/>
          <w:sz w:val="26"/>
          <w:szCs w:val="26"/>
        </w:rPr>
      </w:pPr>
      <w:r>
        <w:rPr>
          <w:rFonts w:hint="default" w:ascii="Times New Roman" w:hAnsi="Times New Roman" w:eastAsia="Roboto" w:cs="Times New Roman"/>
          <w:color w:val="0D0D0D"/>
          <w:sz w:val="26"/>
          <w:szCs w:val="26"/>
          <w:rtl w:val="0"/>
        </w:rPr>
        <w:t>docs &lt;- tm_map(docs, removePunctuation)</w:t>
      </w:r>
    </w:p>
    <w:p>
      <w:p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fill="FFFFFF"/>
        <w:rPr>
          <w:rFonts w:hint="default" w:ascii="Times New Roman" w:hAnsi="Times New Roman" w:eastAsia="Roboto" w:cs="Times New Roman"/>
          <w:color w:val="0D0D0D"/>
          <w:sz w:val="26"/>
          <w:szCs w:val="26"/>
        </w:rPr>
      </w:pPr>
      <w:r>
        <w:rPr>
          <w:rFonts w:hint="default" w:ascii="Times New Roman" w:hAnsi="Times New Roman" w:eastAsia="Roboto" w:cs="Times New Roman"/>
          <w:color w:val="0D0D0D"/>
          <w:sz w:val="26"/>
          <w:szCs w:val="26"/>
          <w:rtl w:val="0"/>
        </w:rPr>
        <w:t># Eliminate extra white spaces</w:t>
      </w:r>
    </w:p>
    <w:p>
      <w:p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fill="FFFFFF"/>
        <w:rPr>
          <w:rFonts w:hint="default" w:ascii="Times New Roman" w:hAnsi="Times New Roman" w:eastAsia="Roboto" w:cs="Times New Roman"/>
          <w:color w:val="0D0D0D"/>
          <w:sz w:val="26"/>
          <w:szCs w:val="26"/>
        </w:rPr>
      </w:pPr>
      <w:r>
        <w:rPr>
          <w:rFonts w:hint="default" w:ascii="Times New Roman" w:hAnsi="Times New Roman" w:eastAsia="Roboto" w:cs="Times New Roman"/>
          <w:color w:val="0D0D0D"/>
          <w:sz w:val="26"/>
          <w:szCs w:val="26"/>
          <w:rtl w:val="0"/>
        </w:rPr>
        <w:t>docs &lt;- tm_map(docs, stripWhitespace)</w:t>
      </w:r>
    </w:p>
    <w:p>
      <w:p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fill="FFFFFF"/>
        <w:rPr>
          <w:rFonts w:hint="default" w:ascii="Times New Roman" w:hAnsi="Times New Roman" w:eastAsia="Roboto" w:cs="Times New Roman"/>
          <w:color w:val="0D0D0D"/>
          <w:sz w:val="26"/>
          <w:szCs w:val="26"/>
        </w:rPr>
      </w:pPr>
      <w:r>
        <w:rPr>
          <w:rFonts w:hint="default" w:ascii="Times New Roman" w:hAnsi="Times New Roman" w:eastAsia="Roboto" w:cs="Times New Roman"/>
          <w:color w:val="0D0D0D"/>
          <w:sz w:val="26"/>
          <w:szCs w:val="26"/>
          <w:rtl w:val="0"/>
        </w:rPr>
        <w:t># Text stemming</w:t>
      </w:r>
    </w:p>
    <w:p>
      <w:p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fill="FFFFFF"/>
        <w:rPr>
          <w:rFonts w:hint="default" w:ascii="Times New Roman" w:hAnsi="Times New Roman" w:eastAsia="Roboto" w:cs="Times New Roman"/>
          <w:color w:val="0D0D0D"/>
          <w:sz w:val="26"/>
          <w:szCs w:val="26"/>
        </w:rPr>
      </w:pPr>
    </w:p>
    <w:p>
      <w:p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fill="FFFFFF"/>
        <w:rPr>
          <w:rFonts w:hint="default" w:ascii="Times New Roman" w:hAnsi="Times New Roman" w:eastAsia="Roboto" w:cs="Times New Roman"/>
          <w:color w:val="0D0D0D"/>
          <w:sz w:val="26"/>
          <w:szCs w:val="26"/>
        </w:rPr>
      </w:pPr>
      <w:r>
        <w:rPr>
          <w:rFonts w:hint="default" w:ascii="Times New Roman" w:hAnsi="Times New Roman" w:eastAsia="Roboto" w:cs="Times New Roman"/>
          <w:color w:val="0D0D0D"/>
          <w:sz w:val="26"/>
          <w:szCs w:val="26"/>
          <w:rtl w:val="0"/>
        </w:rPr>
        <w:t xml:space="preserve"> docs &lt;- tm_map(docs, stemDocument)</w:t>
      </w:r>
    </w:p>
    <w:p>
      <w:p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fill="FFFFFF"/>
        <w:rPr>
          <w:rFonts w:hint="default" w:ascii="Times New Roman" w:hAnsi="Times New Roman" w:eastAsia="Roboto" w:cs="Times New Roman"/>
          <w:color w:val="0D0D0D"/>
          <w:sz w:val="26"/>
          <w:szCs w:val="26"/>
        </w:rPr>
      </w:pPr>
      <w:r>
        <w:rPr>
          <w:rFonts w:hint="default" w:ascii="Times New Roman" w:hAnsi="Times New Roman" w:eastAsia="Roboto" w:cs="Times New Roman"/>
          <w:color w:val="0D0D0D"/>
          <w:sz w:val="26"/>
          <w:szCs w:val="26"/>
          <w:rtl w:val="0"/>
        </w:rPr>
        <w:t>dtm &lt;- TermDocumentMatrix(docs)</w:t>
      </w:r>
    </w:p>
    <w:p>
      <w:p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fill="FFFFFF"/>
        <w:rPr>
          <w:rFonts w:hint="default" w:ascii="Times New Roman" w:hAnsi="Times New Roman" w:eastAsia="Roboto" w:cs="Times New Roman"/>
          <w:color w:val="0D0D0D"/>
          <w:sz w:val="26"/>
          <w:szCs w:val="26"/>
        </w:rPr>
      </w:pPr>
      <w:r>
        <w:rPr>
          <w:rFonts w:hint="default" w:ascii="Times New Roman" w:hAnsi="Times New Roman" w:eastAsia="Roboto" w:cs="Times New Roman"/>
          <w:color w:val="0D0D0D"/>
          <w:sz w:val="26"/>
          <w:szCs w:val="26"/>
          <w:rtl w:val="0"/>
        </w:rPr>
        <w:t>m &lt;- as.matrix(dtm)</w:t>
      </w:r>
    </w:p>
    <w:p>
      <w:p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fill="FFFFFF"/>
        <w:rPr>
          <w:rFonts w:hint="default" w:ascii="Times New Roman" w:hAnsi="Times New Roman" w:eastAsia="Roboto" w:cs="Times New Roman"/>
          <w:color w:val="0D0D0D"/>
          <w:sz w:val="26"/>
          <w:szCs w:val="26"/>
        </w:rPr>
      </w:pPr>
    </w:p>
    <w:p>
      <w:p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fill="FFFFFF"/>
        <w:rPr>
          <w:rFonts w:hint="default" w:ascii="Times New Roman" w:hAnsi="Times New Roman" w:eastAsia="Roboto" w:cs="Times New Roman"/>
          <w:color w:val="0D0D0D"/>
          <w:sz w:val="26"/>
          <w:szCs w:val="26"/>
        </w:rPr>
      </w:pPr>
      <w:r>
        <w:rPr>
          <w:rFonts w:hint="default" w:ascii="Times New Roman" w:hAnsi="Times New Roman" w:eastAsia="Roboto" w:cs="Times New Roman"/>
          <w:color w:val="0D0D0D"/>
          <w:sz w:val="26"/>
          <w:szCs w:val="26"/>
          <w:rtl w:val="0"/>
        </w:rPr>
        <w:t>v &lt;- sort(rowSums(m),decreasing=TRUE)</w:t>
      </w:r>
    </w:p>
    <w:p>
      <w:p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fill="FFFFFF"/>
        <w:rPr>
          <w:rFonts w:hint="default" w:ascii="Times New Roman" w:hAnsi="Times New Roman" w:eastAsia="Roboto" w:cs="Times New Roman"/>
          <w:color w:val="0D0D0D"/>
          <w:sz w:val="26"/>
          <w:szCs w:val="26"/>
        </w:rPr>
      </w:pPr>
      <w:r>
        <w:rPr>
          <w:rFonts w:hint="default" w:ascii="Times New Roman" w:hAnsi="Times New Roman" w:eastAsia="Roboto" w:cs="Times New Roman"/>
          <w:color w:val="0D0D0D"/>
          <w:sz w:val="26"/>
          <w:szCs w:val="26"/>
          <w:rtl w:val="0"/>
        </w:rPr>
        <w:t>d &lt;- data.frame(word = names(v),freq=v)</w:t>
      </w:r>
    </w:p>
    <w:p>
      <w:p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fill="FFFFFF"/>
        <w:rPr>
          <w:rFonts w:hint="default" w:ascii="Times New Roman" w:hAnsi="Times New Roman" w:eastAsia="Roboto" w:cs="Times New Roman"/>
          <w:color w:val="0D0D0D"/>
          <w:sz w:val="26"/>
          <w:szCs w:val="26"/>
        </w:rPr>
      </w:pPr>
    </w:p>
    <w:p>
      <w:p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fill="FFFFFF"/>
        <w:rPr>
          <w:rFonts w:hint="default" w:ascii="Times New Roman" w:hAnsi="Times New Roman" w:eastAsia="Roboto" w:cs="Times New Roman"/>
          <w:color w:val="0D0D0D"/>
          <w:sz w:val="26"/>
          <w:szCs w:val="26"/>
        </w:rPr>
      </w:pPr>
      <w:r>
        <w:rPr>
          <w:rFonts w:hint="default" w:ascii="Times New Roman" w:hAnsi="Times New Roman" w:eastAsia="Roboto" w:cs="Times New Roman"/>
          <w:color w:val="0D0D0D"/>
          <w:sz w:val="26"/>
          <w:szCs w:val="26"/>
          <w:rtl w:val="0"/>
        </w:rPr>
        <w:t>head(d, 10)</w:t>
      </w:r>
    </w:p>
    <w:p>
      <w:p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fill="FFFFFF"/>
        <w:rPr>
          <w:rFonts w:hint="default" w:ascii="Times New Roman" w:hAnsi="Times New Roman" w:eastAsia="Roboto" w:cs="Times New Roman"/>
          <w:color w:val="0D0D0D"/>
          <w:sz w:val="26"/>
          <w:szCs w:val="26"/>
        </w:rPr>
      </w:pPr>
    </w:p>
    <w:p>
      <w:p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fill="FFFFFF"/>
        <w:rPr>
          <w:rFonts w:hint="default" w:ascii="Times New Roman" w:hAnsi="Times New Roman" w:eastAsia="Roboto" w:cs="Times New Roman"/>
          <w:color w:val="0D0D0D"/>
          <w:sz w:val="26"/>
          <w:szCs w:val="26"/>
        </w:rPr>
      </w:pPr>
      <w:r>
        <w:rPr>
          <w:rFonts w:hint="default" w:ascii="Times New Roman" w:hAnsi="Times New Roman" w:eastAsia="Roboto" w:cs="Times New Roman"/>
          <w:color w:val="0D0D0D"/>
          <w:sz w:val="26"/>
          <w:szCs w:val="26"/>
          <w:rtl w:val="0"/>
        </w:rPr>
        <w:t>set.seed(1234)</w:t>
      </w:r>
    </w:p>
    <w:p>
      <w:p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fill="FFFFFF"/>
        <w:rPr>
          <w:rFonts w:hint="default" w:ascii="Times New Roman" w:hAnsi="Times New Roman" w:eastAsia="Roboto" w:cs="Times New Roman"/>
          <w:color w:val="0D0D0D"/>
          <w:sz w:val="26"/>
          <w:szCs w:val="26"/>
        </w:rPr>
      </w:pPr>
      <w:r>
        <w:rPr>
          <w:rFonts w:hint="default" w:ascii="Times New Roman" w:hAnsi="Times New Roman" w:eastAsia="Roboto" w:cs="Times New Roman"/>
          <w:color w:val="0D0D0D"/>
          <w:sz w:val="26"/>
          <w:szCs w:val="26"/>
          <w:rtl w:val="0"/>
        </w:rPr>
        <w:t>wordcloud(words = d$word, freq = d$freq, min.freq = 1,</w:t>
      </w:r>
    </w:p>
    <w:p>
      <w:p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fill="FFFFFF"/>
        <w:rPr>
          <w:rFonts w:hint="default" w:ascii="Times New Roman" w:hAnsi="Times New Roman" w:eastAsia="Roboto" w:cs="Times New Roman"/>
          <w:color w:val="0D0D0D"/>
          <w:sz w:val="26"/>
          <w:szCs w:val="26"/>
        </w:rPr>
      </w:pPr>
      <w:r>
        <w:rPr>
          <w:rFonts w:hint="default" w:ascii="Times New Roman" w:hAnsi="Times New Roman" w:eastAsia="Roboto" w:cs="Times New Roman"/>
          <w:color w:val="0D0D0D"/>
          <w:sz w:val="26"/>
          <w:szCs w:val="26"/>
          <w:rtl w:val="0"/>
        </w:rPr>
        <w:t xml:space="preserve">          max.words=200, random.order=FALSE, rot.per=0.35, </w:t>
      </w:r>
    </w:p>
    <w:p>
      <w:p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fill="FFFFFF"/>
        <w:rPr>
          <w:rFonts w:hint="default" w:ascii="Times New Roman" w:hAnsi="Times New Roman" w:eastAsia="Roboto" w:cs="Times New Roman"/>
          <w:color w:val="0D0D0D"/>
          <w:sz w:val="26"/>
          <w:szCs w:val="26"/>
        </w:rPr>
      </w:pPr>
      <w:r>
        <w:rPr>
          <w:rFonts w:hint="default" w:ascii="Times New Roman" w:hAnsi="Times New Roman" w:eastAsia="Roboto" w:cs="Times New Roman"/>
          <w:color w:val="0D0D0D"/>
          <w:sz w:val="26"/>
          <w:szCs w:val="26"/>
          <w:rtl w:val="0"/>
        </w:rPr>
        <w:t xml:space="preserve">          colors=brewer.pal(8, "Dark2"))</w:t>
      </w:r>
    </w:p>
    <w:p>
      <w:p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fill="FFFFFF"/>
        <w:rPr>
          <w:rFonts w:ascii="Roboto" w:hAnsi="Roboto" w:eastAsia="Roboto" w:cs="Roboto"/>
          <w:color w:val="0D0D0D"/>
          <w:sz w:val="26"/>
          <w:szCs w:val="26"/>
        </w:rPr>
      </w:pPr>
      <w:r>
        <w:rPr>
          <w:rFonts w:ascii="Roboto" w:hAnsi="Roboto" w:eastAsia="Roboto" w:cs="Roboto"/>
          <w:color w:val="0D0D0D"/>
          <w:sz w:val="26"/>
          <w:szCs w:val="26"/>
        </w:rPr>
        <w:drawing>
          <wp:inline distT="114300" distB="114300" distL="114300" distR="114300">
            <wp:extent cx="5943600" cy="3009900"/>
            <wp:effectExtent l="0" t="0" r="0" b="762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 preferRelativeResize="0"/>
                  </pic:nvPicPr>
                  <pic:blipFill>
                    <a:blip r:embed="rId5"/>
                    <a:srcRect b="48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fill="FFFFFF"/>
        <w:ind w:left="0" w:firstLine="0"/>
        <w:rPr>
          <w:rFonts w:ascii="Roboto" w:hAnsi="Roboto" w:eastAsia="Roboto" w:cs="Roboto"/>
          <w:color w:val="0D0D0D"/>
          <w:sz w:val="26"/>
          <w:szCs w:val="26"/>
        </w:rPr>
      </w:pPr>
    </w:p>
    <w:p>
      <w:pPr>
        <w:shd w:val="clear" w:fill="FFFFFF"/>
        <w:rPr>
          <w:rFonts w:ascii="Roboto" w:hAnsi="Roboto" w:eastAsia="Roboto" w:cs="Roboto"/>
          <w:color w:val="0D0D0D"/>
          <w:sz w:val="24"/>
          <w:szCs w:val="24"/>
        </w:rPr>
      </w:pPr>
    </w:p>
    <w:p>
      <w:ins w:id="0" w:author="Midhun C" w:date="2024-05-02T14:39:19Z">
        <w:r>
          <w:rPr>
            <w:rFonts w:ascii="Roboto" w:hAnsi="Roboto" w:eastAsia="Roboto" w:cs="Roboto"/>
            <w:color w:val="0D0D0D"/>
            <w:sz w:val="24"/>
            <w:szCs w:val="24"/>
          </w:rPr>
          <w:drawing>
            <wp:inline distT="114300" distB="114300" distL="114300" distR="114300">
              <wp:extent cx="5943600" cy="3148330"/>
              <wp:effectExtent l="0" t="0" r="0" b="6350"/>
              <wp:docPr id="3" name="image1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image1.png"/>
                      <pic:cNvPicPr preferRelativeResize="0"/>
                    </pic:nvPicPr>
                    <pic:blipFill>
                      <a:blip r:embed="rId6"/>
                      <a:srcRect b="582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14838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>
      <w:pP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IN"/>
        </w:rPr>
      </w:pPr>
    </w:p>
    <w:p>
      <w:pP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IN"/>
        </w:rPr>
        <w:t>RESULT:</w:t>
      </w:r>
    </w:p>
    <w:p>
      <w:pP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IN"/>
        </w:rPr>
        <w:t xml:space="preserve">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olor w:val="0D0D0D"/>
          <w:spacing w:val="0"/>
          <w:sz w:val="24"/>
          <w:szCs w:val="24"/>
          <w:shd w:val="clear" w:fill="FFFFFF"/>
          <w:lang w:val="en-IN"/>
        </w:rPr>
        <w:t>T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IN"/>
        </w:rPr>
        <w:t>hus the text mining algorithms using R has been executed successfully.</w:t>
      </w:r>
      <w:bookmarkStart w:id="6" w:name="_GoBack"/>
      <w:bookmarkEnd w:id="6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DA4041"/>
    <w:multiLevelType w:val="multilevel"/>
    <w:tmpl w:val="B3DA404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Arial" w:hAnsi="Arial" w:eastAsia="Arial" w:cs="Arial"/>
        <w:sz w:val="24"/>
        <w:szCs w:val="24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CC32CDE7"/>
    <w:multiLevelType w:val="multilevel"/>
    <w:tmpl w:val="CC32CDE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Arial" w:hAnsi="Arial" w:eastAsia="Arial" w:cs="Arial"/>
        <w:sz w:val="24"/>
        <w:szCs w:val="24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D3F5DC35"/>
    <w:multiLevelType w:val="multilevel"/>
    <w:tmpl w:val="D3F5DC3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Arial" w:hAnsi="Arial" w:eastAsia="Arial" w:cs="Arial"/>
        <w:sz w:val="24"/>
        <w:szCs w:val="24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2A8F537B"/>
    <w:multiLevelType w:val="multilevel"/>
    <w:tmpl w:val="2A8F537B"/>
    <w:lvl w:ilvl="0" w:tentative="0">
      <w:start w:val="1"/>
      <w:numFmt w:val="decimal"/>
      <w:lvlText w:val="%1."/>
      <w:lvlJc w:val="left"/>
      <w:pPr>
        <w:ind w:left="720" w:hanging="360"/>
      </w:pPr>
      <w:rPr>
        <w:rFonts w:ascii="Roboto" w:hAnsi="Roboto" w:eastAsia="Roboto" w:cs="Roboto"/>
        <w:color w:val="0D0D0D"/>
        <w:sz w:val="24"/>
        <w:szCs w:val="24"/>
        <w:u w:val="none"/>
      </w:rPr>
    </w:lvl>
    <w:lvl w:ilvl="1" w:tentative="0">
      <w:start w:val="1"/>
      <w:numFmt w:val="bullet"/>
      <w:lvlText w:val="●"/>
      <w:lvlJc w:val="left"/>
      <w:pPr>
        <w:ind w:left="1440" w:hanging="360"/>
      </w:pPr>
      <w:rPr>
        <w:rFonts w:ascii="Roboto" w:hAnsi="Roboto" w:eastAsia="Roboto" w:cs="Roboto"/>
        <w:color w:val="0D0D0D"/>
        <w:sz w:val="24"/>
        <w:szCs w:val="24"/>
        <w:u w:val="none"/>
      </w:rPr>
    </w:lvl>
    <w:lvl w:ilvl="2" w:tentative="0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nsid w:val="56A48A44"/>
    <w:multiLevelType w:val="multilevel"/>
    <w:tmpl w:val="56A48A4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Arial" w:hAnsi="Arial" w:eastAsia="Arial" w:cs="Arial"/>
        <w:sz w:val="24"/>
        <w:szCs w:val="24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6566E7FA"/>
    <w:multiLevelType w:val="singleLevel"/>
    <w:tmpl w:val="6566E7FA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721E9A78"/>
    <w:multiLevelType w:val="multilevel"/>
    <w:tmpl w:val="721E9A7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9"/>
  </w:num>
  <w:num w:numId="2">
    <w:abstractNumId w:val="10"/>
  </w:num>
  <w:num w:numId="3">
    <w:abstractNumId w:val="7"/>
  </w:num>
  <w:num w:numId="4">
    <w:abstractNumId w:val="4"/>
  </w:num>
  <w:num w:numId="5">
    <w:abstractNumId w:val="2"/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</w:num>
  <w:num w:numId="14">
    <w:abstractNumId w:val="3"/>
  </w:num>
  <w:num w:numId="15">
    <w:abstractNumId w:val="8"/>
  </w:num>
  <w:num w:numId="16">
    <w:abstractNumId w:val="1"/>
  </w:num>
  <w:num w:numId="17">
    <w:abstractNumId w:val="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Midhun C">
    <w15:presenceInfo w15:providerId="None" w15:userId="Midhun 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94370F"/>
    <w:rsid w:val="066D321E"/>
    <w:rsid w:val="0F657338"/>
    <w:rsid w:val="18224F27"/>
    <w:rsid w:val="20A0295A"/>
    <w:rsid w:val="244014C0"/>
    <w:rsid w:val="2ECE3C70"/>
    <w:rsid w:val="4194370F"/>
    <w:rsid w:val="51D52EBA"/>
    <w:rsid w:val="5D1E0F52"/>
    <w:rsid w:val="5D47477D"/>
    <w:rsid w:val="79841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qFormat/>
    <w:uiPriority w:val="0"/>
    <w:rPr>
      <w:rFonts w:ascii="Courier New" w:hAnsi="Courier New" w:cs="Courier New"/>
      <w:sz w:val="20"/>
      <w:szCs w:val="20"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5"/>
    <w:autoRedefine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2024-05-03T05:34:00Z</dcterms:created>
  <dc:creator>subashree m</dc:creator>
  <cp:lastModifiedBy>subashree m</cp:lastModifiedBy>
  <dcterms:modified xsi:type="dcterms:W3CDTF">2024-05-03T06:23:42Z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293123452019462D8DA42F697A7C4A69_11</vt:lpwstr>
  </property>
</Properties>
</file>